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E82A57" w14:textId="3F0C95EA" w:rsidR="001A2F5E" w:rsidRDefault="00C0077D">
      <w:pPr>
        <w:pStyle w:val="Title"/>
      </w:pPr>
      <w:r>
        <w:t>P</w:t>
      </w:r>
      <w:r w:rsidR="00227A7A">
        <w:t xml:space="preserve">arasite aggregation </w:t>
      </w:r>
      <w:r>
        <w:t xml:space="preserve">increases </w:t>
      </w:r>
      <w:r w:rsidR="00227A7A">
        <w:t>under intense control efforts</w:t>
      </w:r>
      <w:r>
        <w:t>, complicating</w:t>
      </w:r>
      <w:r w:rsidR="00227A7A">
        <w:t xml:space="preserve"> helminthiases elimination</w:t>
      </w:r>
    </w:p>
    <w:p w14:paraId="54AD20A6" w14:textId="77777777" w:rsidR="00714183" w:rsidRDefault="00714183" w:rsidP="00714183">
      <w:pPr>
        <w:pStyle w:val="Author"/>
        <w:jc w:val="left"/>
        <w:rPr>
          <w:vertAlign w:val="superscript"/>
        </w:rPr>
      </w:pPr>
      <w:bookmarkStart w:id="0" w:name="background"/>
      <w:r>
        <w:t>Christopher M. Hoover</w:t>
      </w:r>
      <w:r>
        <w:rPr>
          <w:vertAlign w:val="superscript"/>
        </w:rPr>
        <w:t>1</w:t>
      </w:r>
      <w:r>
        <w:t>, Stefanie Knopp</w:t>
      </w:r>
      <w:r>
        <w:rPr>
          <w:vertAlign w:val="superscript"/>
        </w:rPr>
        <w:t>2</w:t>
      </w:r>
      <w:r>
        <w:t>, Joseph A. Lewnard</w:t>
      </w:r>
      <w:r>
        <w:rPr>
          <w:vertAlign w:val="superscript"/>
        </w:rPr>
        <w:t>3</w:t>
      </w:r>
      <w:r>
        <w:t>, Alan E. Hubbard</w:t>
      </w:r>
      <w:r>
        <w:rPr>
          <w:vertAlign w:val="superscript"/>
        </w:rPr>
        <w:t>4</w:t>
      </w:r>
      <w:r>
        <w:t>, Jay Graham</w:t>
      </w:r>
      <w:r>
        <w:rPr>
          <w:vertAlign w:val="superscript"/>
        </w:rPr>
        <w:t>1</w:t>
      </w:r>
      <w:r>
        <w:t>, Giulio A. de Leo</w:t>
      </w:r>
      <w:r>
        <w:rPr>
          <w:vertAlign w:val="superscript"/>
        </w:rPr>
        <w:t>5,6</w:t>
      </w:r>
      <w:r>
        <w:t>, Susanne H. Sokolow</w:t>
      </w:r>
      <w:r>
        <w:rPr>
          <w:vertAlign w:val="superscript"/>
        </w:rPr>
        <w:t>5,6</w:t>
      </w:r>
      <w:r>
        <w:t>, David Rollinson</w:t>
      </w:r>
      <w:r>
        <w:rPr>
          <w:vertAlign w:val="superscript"/>
        </w:rPr>
        <w:t>7</w:t>
      </w:r>
      <w:r>
        <w:t>, Fatma Kabole</w:t>
      </w:r>
      <w:r>
        <w:rPr>
          <w:vertAlign w:val="superscript"/>
        </w:rPr>
        <w:t>8</w:t>
      </w:r>
      <w:r>
        <w:t>, Justin V. Remais</w:t>
      </w:r>
      <w:r>
        <w:rPr>
          <w:vertAlign w:val="superscript"/>
        </w:rPr>
        <w:t>1</w:t>
      </w:r>
    </w:p>
    <w:p w14:paraId="10CA605E" w14:textId="77777777" w:rsidR="00714183" w:rsidRPr="00574243" w:rsidRDefault="00714183" w:rsidP="00714183">
      <w:pPr>
        <w:spacing w:after="0"/>
        <w:ind w:left="180" w:hanging="180"/>
        <w:rPr>
          <w:rFonts w:ascii="Times New Roman" w:hAnsi="Times New Roman" w:cs="Times New Roman"/>
          <w:sz w:val="20"/>
          <w:szCs w:val="20"/>
        </w:rPr>
      </w:pPr>
      <w:r w:rsidRPr="00574243">
        <w:rPr>
          <w:sz w:val="20"/>
          <w:szCs w:val="20"/>
          <w:vertAlign w:val="superscript"/>
        </w:rPr>
        <w:t>1</w:t>
      </w:r>
      <w:r w:rsidRPr="00574243">
        <w:rPr>
          <w:sz w:val="20"/>
          <w:szCs w:val="20"/>
        </w:rPr>
        <w:t xml:space="preserve"> </w:t>
      </w:r>
      <w:r w:rsidRPr="00574243">
        <w:rPr>
          <w:rFonts w:cs="Times New Roman"/>
          <w:sz w:val="20"/>
          <w:szCs w:val="20"/>
        </w:rPr>
        <w:t>Division of Environmental Health Sciences, University of California, Berkeley School of Public Health, Berkeley, CA 94720 USA</w:t>
      </w:r>
    </w:p>
    <w:p w14:paraId="3EDFA461" w14:textId="77777777" w:rsidR="00714183" w:rsidRPr="00574243" w:rsidRDefault="00714183" w:rsidP="00714183">
      <w:pPr>
        <w:pStyle w:val="BodyText"/>
        <w:ind w:left="180" w:hanging="180"/>
        <w:rPr>
          <w:sz w:val="20"/>
          <w:szCs w:val="20"/>
        </w:rPr>
      </w:pPr>
      <w:r w:rsidRPr="00574243">
        <w:rPr>
          <w:sz w:val="20"/>
          <w:szCs w:val="20"/>
          <w:vertAlign w:val="superscript"/>
        </w:rPr>
        <w:t>2</w:t>
      </w:r>
      <w:r w:rsidRPr="00574243">
        <w:rPr>
          <w:sz w:val="20"/>
          <w:szCs w:val="20"/>
        </w:rPr>
        <w:t xml:space="preserve"> Swiss Tropical and Public Health Institute</w:t>
      </w:r>
    </w:p>
    <w:p w14:paraId="24B1F9DA" w14:textId="77777777" w:rsidR="00714183" w:rsidRPr="00574243" w:rsidRDefault="00714183" w:rsidP="00714183">
      <w:pPr>
        <w:pStyle w:val="BodyText"/>
        <w:ind w:left="180" w:hanging="180"/>
        <w:rPr>
          <w:sz w:val="20"/>
          <w:szCs w:val="20"/>
          <w:vertAlign w:val="superscript"/>
        </w:rPr>
      </w:pPr>
      <w:r w:rsidRPr="00574243">
        <w:rPr>
          <w:sz w:val="20"/>
          <w:szCs w:val="20"/>
          <w:vertAlign w:val="superscript"/>
        </w:rPr>
        <w:t>3</w:t>
      </w:r>
      <w:r w:rsidRPr="00574243">
        <w:rPr>
          <w:rFonts w:ascii="Times New Roman" w:hAnsi="Times New Roman" w:cs="Times New Roman"/>
          <w:sz w:val="20"/>
          <w:szCs w:val="20"/>
        </w:rPr>
        <w:t xml:space="preserve"> </w:t>
      </w:r>
      <w:r w:rsidRPr="00574243">
        <w:rPr>
          <w:rFonts w:cs="Times New Roman"/>
          <w:sz w:val="20"/>
          <w:szCs w:val="20"/>
        </w:rPr>
        <w:t>Division of Epidemiology, University of California, Berkeley School of Public Health, Berkeley, CA 94720 USA</w:t>
      </w:r>
    </w:p>
    <w:p w14:paraId="5ACAE727" w14:textId="77777777" w:rsidR="00714183" w:rsidRPr="00574243" w:rsidRDefault="00714183" w:rsidP="00714183">
      <w:pPr>
        <w:pStyle w:val="BodyText"/>
        <w:ind w:left="180" w:hanging="180"/>
        <w:rPr>
          <w:sz w:val="20"/>
          <w:szCs w:val="20"/>
          <w:vertAlign w:val="superscript"/>
        </w:rPr>
      </w:pPr>
      <w:r w:rsidRPr="00574243">
        <w:rPr>
          <w:sz w:val="20"/>
          <w:szCs w:val="20"/>
          <w:vertAlign w:val="superscript"/>
        </w:rPr>
        <w:t>4</w:t>
      </w:r>
      <w:r w:rsidRPr="00574243">
        <w:rPr>
          <w:sz w:val="20"/>
          <w:szCs w:val="20"/>
        </w:rPr>
        <w:t xml:space="preserve"> Division of Biostatistics</w:t>
      </w:r>
      <w:r w:rsidRPr="00574243">
        <w:rPr>
          <w:rFonts w:cs="Times New Roman"/>
          <w:sz w:val="20"/>
          <w:szCs w:val="20"/>
        </w:rPr>
        <w:t>, University of California, Berkeley School of Public Health, Berkeley, CA 94720 USA</w:t>
      </w:r>
    </w:p>
    <w:p w14:paraId="35129D88" w14:textId="77777777" w:rsidR="00714183" w:rsidRPr="00574243" w:rsidRDefault="00714183" w:rsidP="00714183">
      <w:pPr>
        <w:pStyle w:val="BodyText"/>
        <w:ind w:left="180" w:hanging="180"/>
        <w:rPr>
          <w:sz w:val="20"/>
          <w:szCs w:val="20"/>
        </w:rPr>
      </w:pPr>
      <w:r w:rsidRPr="00574243">
        <w:rPr>
          <w:sz w:val="20"/>
          <w:szCs w:val="20"/>
          <w:vertAlign w:val="superscript"/>
        </w:rPr>
        <w:t>5</w:t>
      </w:r>
      <w:r w:rsidRPr="00574243">
        <w:rPr>
          <w:sz w:val="20"/>
          <w:szCs w:val="20"/>
        </w:rPr>
        <w:t xml:space="preserve"> Department of Biology, Hopkins Marine Station, Stanford University, Pacific Grove, CA 93950 USA</w:t>
      </w:r>
    </w:p>
    <w:p w14:paraId="2632467F" w14:textId="77777777" w:rsidR="00714183" w:rsidRPr="00574243" w:rsidRDefault="00714183" w:rsidP="00714183">
      <w:pPr>
        <w:pStyle w:val="BodyText"/>
        <w:ind w:left="180" w:hanging="180"/>
        <w:rPr>
          <w:sz w:val="20"/>
          <w:szCs w:val="20"/>
        </w:rPr>
      </w:pPr>
      <w:r w:rsidRPr="00574243">
        <w:rPr>
          <w:sz w:val="20"/>
          <w:szCs w:val="20"/>
          <w:vertAlign w:val="superscript"/>
        </w:rPr>
        <w:t>6</w:t>
      </w:r>
      <w:r w:rsidRPr="00574243">
        <w:rPr>
          <w:sz w:val="20"/>
          <w:szCs w:val="20"/>
        </w:rPr>
        <w:t xml:space="preserve"> Woods Institute for the Environment and Center for Innovation in Global Health, Stanford University, Stanford, CA 94305 USA</w:t>
      </w:r>
    </w:p>
    <w:p w14:paraId="71C732AD" w14:textId="77777777" w:rsidR="00714183" w:rsidRPr="00574243" w:rsidRDefault="00714183" w:rsidP="00714183">
      <w:pPr>
        <w:pStyle w:val="BodyText"/>
        <w:ind w:left="180" w:hanging="180"/>
        <w:rPr>
          <w:sz w:val="20"/>
          <w:szCs w:val="20"/>
        </w:rPr>
      </w:pPr>
      <w:r w:rsidRPr="00574243">
        <w:rPr>
          <w:sz w:val="20"/>
          <w:szCs w:val="20"/>
          <w:vertAlign w:val="superscript"/>
        </w:rPr>
        <w:t>7</w:t>
      </w:r>
      <w:r w:rsidRPr="00574243">
        <w:rPr>
          <w:sz w:val="20"/>
          <w:szCs w:val="20"/>
        </w:rPr>
        <w:t xml:space="preserve"> London Museum of Natural History</w:t>
      </w:r>
    </w:p>
    <w:p w14:paraId="01F00E10" w14:textId="77777777" w:rsidR="00714183" w:rsidRPr="00574243" w:rsidRDefault="00714183" w:rsidP="00714183">
      <w:pPr>
        <w:pStyle w:val="BodyText"/>
        <w:ind w:left="180" w:hanging="180"/>
        <w:rPr>
          <w:sz w:val="20"/>
          <w:szCs w:val="20"/>
        </w:rPr>
      </w:pPr>
      <w:r w:rsidRPr="00574243">
        <w:rPr>
          <w:sz w:val="20"/>
          <w:szCs w:val="20"/>
          <w:vertAlign w:val="superscript"/>
        </w:rPr>
        <w:t>8</w:t>
      </w:r>
      <w:r w:rsidRPr="00574243">
        <w:rPr>
          <w:sz w:val="20"/>
          <w:szCs w:val="20"/>
        </w:rPr>
        <w:t xml:space="preserve"> Zanzibar Ministry of Health</w:t>
      </w:r>
    </w:p>
    <w:p w14:paraId="71582EFC" w14:textId="77777777" w:rsidR="00714183" w:rsidRDefault="00714183" w:rsidP="00714183">
      <w:pPr>
        <w:pStyle w:val="Heading2"/>
      </w:pPr>
      <w:r>
        <w:t>Abstract</w:t>
      </w:r>
    </w:p>
    <w:p w14:paraId="5F0F7C13" w14:textId="77777777" w:rsidR="00714183" w:rsidRDefault="00714183">
      <w:pPr>
        <w:rPr>
          <w:sz w:val="22"/>
        </w:rPr>
      </w:pPr>
      <w:r>
        <w:br w:type="page"/>
      </w:r>
    </w:p>
    <w:p w14:paraId="7017BF7D" w14:textId="77777777" w:rsidR="001A2F5E" w:rsidRDefault="00227A7A">
      <w:pPr>
        <w:pStyle w:val="Heading1"/>
      </w:pPr>
      <w:r>
        <w:lastRenderedPageBreak/>
        <w:t>Background</w:t>
      </w:r>
      <w:bookmarkEnd w:id="0"/>
    </w:p>
    <w:p w14:paraId="5A1A0F67" w14:textId="14E7E373" w:rsidR="001A2F5E" w:rsidRDefault="00227A7A" w:rsidP="005C2970">
      <w:pPr>
        <w:pStyle w:val="BodyText"/>
      </w:pPr>
      <w:r>
        <w:t>Decades of mass drug administration (MDA) have drastically reduced the prevalence and burden of neglected tropical diseases, particularly helminthiases including schistosomiasis, onchocerciasis, lymphatic filariasis (LF), and soil transmitted helminths (STHs). National control programs supported by organizations such as the Gates Foundation and World Health Organization and drug companies which donate necessary drugs for treatment, have made substantial progress reduc</w:t>
      </w:r>
      <w:r w:rsidR="00E708E2">
        <w:t>ing the burden of helminthiases</w:t>
      </w:r>
      <w:r>
        <w:t xml:space="preserve">. </w:t>
      </w:r>
      <w:r w:rsidR="00E708E2">
        <w:fldChar w:fldCharType="begin" w:fldLock="1"/>
      </w:r>
      <w:r w:rsidR="0098519F">
        <w:instrText>ADDIN CSL_CITATION {"citationItems":[{"id":"ITEM-1","itemData":{"author":[{"dropping-particle":"","family":"World Health Organization","given":"","non-dropping-particle":"","parse-names":false,"suffix":""}],"id":"ITEM-1","issued":{"date-parts":[["2020"]]},"publisher-place":"Geneva","title":"Ending the neglect to attain the Sustainable Development Goals: A road map for neglected tropical diseases 2021–2030","type":"report"},"uris":["http://www.mendeley.com/documents/?uuid=a38c4d0c-fd43-4ba1-b0f7-c0c63166480f"]}],"mendeley":{"formattedCitation":"[1]","plainTextFormattedCitation":"[1]","previouslyFormattedCitation":"[1]"},"properties":{"noteIndex":0},"schema":"https://github.com/citation-style-language/schema/raw/master/csl-citation.json"}</w:instrText>
      </w:r>
      <w:r w:rsidR="00E708E2">
        <w:fldChar w:fldCharType="separate"/>
      </w:r>
      <w:r w:rsidR="00E708E2" w:rsidRPr="00E708E2">
        <w:rPr>
          <w:noProof/>
        </w:rPr>
        <w:t>[1]</w:t>
      </w:r>
      <w:r w:rsidR="00E708E2">
        <w:fldChar w:fldCharType="end"/>
      </w:r>
      <w:r w:rsidR="00E708E2">
        <w:t xml:space="preserve"> </w:t>
      </w:r>
      <w:r>
        <w:t xml:space="preserve">More recently, the global conversation has shifted towards elimination. </w:t>
      </w:r>
      <w:r w:rsidRPr="00191405">
        <w:rPr>
          <w:highlight w:val="yellow"/>
        </w:rPr>
        <w:t>China, for instance, has made substantial progress towards elimination of schistosomiasis with an integrated control approach that utilizes MDA in addition to environ</w:t>
      </w:r>
      <w:r w:rsidR="0098519F" w:rsidRPr="00191405">
        <w:rPr>
          <w:highlight w:val="yellow"/>
        </w:rPr>
        <w:t>mental and behavioral controls</w:t>
      </w:r>
      <w:r w:rsidRPr="00191405">
        <w:rPr>
          <w:highlight w:val="yellow"/>
        </w:rPr>
        <w:t xml:space="preserve">. </w:t>
      </w:r>
      <w:r w:rsidR="0098519F" w:rsidRPr="00191405">
        <w:rPr>
          <w:highlight w:val="yellow"/>
        </w:rPr>
        <w:fldChar w:fldCharType="begin" w:fldLock="1"/>
      </w:r>
      <w:r w:rsidR="0098519F" w:rsidRPr="00191405">
        <w:rPr>
          <w:highlight w:val="yellow"/>
        </w:rPr>
        <w:instrText>ADDIN CSL_CITATION {"citationItems":[{"id":"ITEM-1","itemData":{"DOI":"10.1016/bs.apar.2016.02.004","ISBN":"9780128094662","ISSN":"0065308X","abstract":"Among the three major schistosome species infecting human beings, Schistosoma japonicum is the only endemic species in The People's Republic of China. Schistosomiasis is endemic in 78 countries and regions and poses a severe threat to public health and socioeconomic development. Through more than 60 years of hard work and endeavour, The People's Republic of China has made considerable achievements and reduced the morbidity and prevalence of this disease to the lowest level ever recorded, especially since the introduction of the new integrated control strategy in 2004. This review illustrates the strategies implemented by giving successful examples of schistosomiasis control from the different types of remaining endemic areas. The challenge to control or eliminate S. japonicum is analysed in order to provide useful information to policy makers and scientists. © 2016 Elsevier Ltd.","author":[{"dropping-particle":"","family":"Yang","given":"Y.","non-dropping-particle":"","parse-names":false,"suffix":""},{"dropping-particle":"","family":"Zhou","given":"Y. B.","non-dropping-particle":"","parse-names":false,"suffix":""},{"dropping-particle":"","family":"Song","given":"X. X.","non-dropping-particle":"","parse-names":false,"suffix":""},{"dropping-particle":"","family":"Li","given":"S. Z.","non-dropping-particle":"","parse-names":false,"suffix":""},{"dropping-particle":"","family":"Zhong","given":"B.","non-dropping-particle":"","parse-names":false,"suffix":""},{"dropping-particle":"","family":"Wang","given":"T. P.","non-dropping-particle":"","parse-names":false,"suffix":""},{"dropping-particle":"","family":"Bergquist","given":"R.","non-dropping-particle":"","parse-names":false,"suffix":""},{"dropping-particle":"","family":"Zhou","given":"X. N.","non-dropping-particle":"","parse-names":false,"suffix":""},{"dropping-particle":"","family":"Jiang","given":"Q. W.","non-dropping-particle":"","parse-names":false,"suffix":""}],"container-title":"Advances in Parasitology","id":"ITEM-1","issued":{"date-parts":[["2016"]]},"page":"237-268","publisher":"Academic Press","title":"Integrated control strategy of schistosomiasis in The People's Republic of China: Projects Involving agriculture, water conservancy, forestry, sanitation and environmental modification","type":"article-journal","volume":"92"},"uris":["http://www.mendeley.com/documents/?uuid=e282d799-4adc-310f-81fc-e252aee73218"]},{"id":"ITEM-2","itemData":{"DOI":"10.3390/tropicalmed2030035","ISSN":"2414-6366","abstract":"Rural development has been a critical component of China’s economic miracle since the start of economic reform in the early 1980s, both benefiting from and contributing to the nation’s rapid economic growth. This development has yielded substantial improvements of public health relevance, including contributing to major reductions in schistosomiasis prevalence. The history of schistosomiasis elimination in Japan suggests that development played a dominant causal role in that nation. We argue that it is highly probable that a similar story is playing out in at least some large regions of China. In particular, we summarize evidence from Sichuan Province which supports the case that economic development has led to improvements in rural irrigation and water supply which, together with changes in crop selection and agricultural mechanization, have all contributed to sustainable reductions in the prevalence of Schistosoma japonicum. The two major factors that have experienced major reductions are the area of snail habitat and the degree of human exposure, both through a variety of mechanisms which differ by region and economic circumstance. However, hotspots of transmission remain. Overall, however, economic development in traditionally endemic areas has provided the resources to carry out projects that have had major beneficial impacts on disease transmission that are likely to be sustainable.","author":[{"dropping-particle":"","family":"Spear","given":"Robert","non-dropping-particle":"","parse-names":false,"suffix":""},{"dropping-particle":"","family":"Zhong","given":"Bo","non-dropping-particle":"","parse-names":false,"suffix":""},{"dropping-particle":"","family":"Liang","given":"Song","non-dropping-particle":"","parse-names":false,"suffix":""}],"container-title":"Tropical Medicine and Infectious Disease","id":"ITEM-2","issue":"3","issued":{"date-parts":[["2017","8","4"]]},"page":"35","publisher":"Multidisciplinary Digital Publishing Institute","title":"Low Transmission to Elimination: Rural Development as a Key Determinant of the End-Game Dynamics of Schistosoma japonicum in China","type":"article-journal","volume":"2"},"uris":["http://www.mendeley.com/documents/?uuid=f8fb053f-df60-3e65-86c6-861e13be3052"]},{"id":"ITEM-3","itemData":{"DOI":"10.1186/s40249-018-0506-4","ISSN":"2049-9957","author":[{"dropping-particle":"","family":"Liang","given":"Song","non-dropping-particle":"","parse-names":false,"suffix":""},{"dropping-particle":"","family":"Abe","given":"Eniola Michael","non-dropping-particle":"","parse-names":false,"suffix":""},{"dropping-particle":"","family":"Zhou","given":"Xiao-Nong","non-dropping-particle":"","parse-names":false,"suffix":""}],"container-title":"Infectious Diseases of Poverty","id":"ITEM-3","issue":"1","issued":{"date-parts":[["2018","12","12"]]},"page":"124","title":"Integrating ecological approaches to interrupt schistosomiasis transmission: opportunities and challenges","type":"article-journal","volume":"7"},"uris":["http://www.mendeley.com/documents/?uuid=cd82a90f-4e99-399a-8742-4155366dfc4f"]}],"mendeley":{"formattedCitation":"[2–4]","plainTextFormattedCitation":"[2–4]","previouslyFormattedCitation":"[2–4]"},"properties":{"noteIndex":0},"schema":"https://github.com/citation-style-language/schema/raw/master/csl-citation.json"}</w:instrText>
      </w:r>
      <w:r w:rsidR="0098519F" w:rsidRPr="00191405">
        <w:rPr>
          <w:highlight w:val="yellow"/>
        </w:rPr>
        <w:fldChar w:fldCharType="separate"/>
      </w:r>
      <w:r w:rsidR="0098519F" w:rsidRPr="00191405">
        <w:rPr>
          <w:noProof/>
          <w:highlight w:val="yellow"/>
        </w:rPr>
        <w:t>[2–4]</w:t>
      </w:r>
      <w:r w:rsidR="0098519F" w:rsidRPr="00191405">
        <w:rPr>
          <w:highlight w:val="yellow"/>
        </w:rPr>
        <w:fldChar w:fldCharType="end"/>
      </w:r>
      <w:r w:rsidR="0098519F" w:rsidRPr="00191405">
        <w:rPr>
          <w:highlight w:val="yellow"/>
        </w:rPr>
        <w:t xml:space="preserve"> </w:t>
      </w:r>
      <w:r w:rsidRPr="00191405">
        <w:rPr>
          <w:highlight w:val="yellow"/>
        </w:rPr>
        <w:t>Globally, progress towards elimination is mixed and many areas of sub-Saharan Africa where the vast majority of schistosomiasis and other helminthiases occur have struggled to achieve transmission control and progress towards elimination.</w:t>
      </w:r>
    </w:p>
    <w:p w14:paraId="34CDB8F6" w14:textId="5DE0E562" w:rsidR="001A2F5E" w:rsidRDefault="00227A7A">
      <w:pPr>
        <w:pStyle w:val="BodyText"/>
      </w:pPr>
      <w:r>
        <w:t xml:space="preserve">Under sufficient coverage and frequency, elimination using MDA alone is believed to be possible in low and moderate transmission settings. </w:t>
      </w:r>
      <w:r w:rsidR="0098519F">
        <w:fldChar w:fldCharType="begin" w:fldLock="1"/>
      </w:r>
      <w:r w:rsidR="00FD2F13">
        <w:instrText>ADDIN CSL_CITATION {"citationItems":[{"id":"ITEM-1","itemData":{"DOI":"10.1186/s13071-015-1157-y","ISBN":"1756-3305","ISSN":"17563305","PMID":"26489831","abstract":"Schistosomiasis is endemic in 54 countries, but has one of the lowest coverages by mass drug administration of all helminth diseases. However, with increasing drug availability through donation, the World Health Organisation has set a goal of increasing coverage to 75 % of at-risk children in endemic countries and elimination in some regions. In this paper, we assess the impact on schistosomiasis of the WHO goals in terms of control and elimination. We use an age-structured deterministic model of schistosome transmission in a human community and the effect of mass drug administration. The model is fitted to baseline data from a longitudinal re-infection study in Kenya and validated against the subsequent re-infection data. We examine the impact on host worm burden of the current treatment trend, extrapolated to meet the WHO goals, and its sensitivity to uncertainty in important parameters. We assess the feasibility of achieving elimination. Model results show that the current treatment trend, extrapolated to the WHO goals, is able to greatly reduce host worm burdens. If coverage is continued at the same level beyond 2020, elimination is possible for low to moderate transmission settings, where transmission intensity is defined by the basic reproduction number, R0. Low levels of adult coverage have a significant impact on worm burden in all settings. Model validation against the re-infection survey demonstrates that the age-structured model is able to match post-treatment data well in terms of egg output, but that some details of re-infection among school children and young adults are not currently well represented. Our work suggests that the current WHO treatment goals should be successful in bringing about a major reduction in schistosome infection in treated communities. If continued over a 15 year period, they are likely to result in elimination, at least in areas with lower transmission.","author":[{"dropping-particle":"","family":"Anderson","given":"R. M.","non-dropping-particle":"","parse-names":false,"suffix":""},{"dropping-particle":"","family":"Turner","given":"H. C.","non-dropping-particle":"","parse-names":false,"suffix":""},{"dropping-particle":"","family":"Farrell","given":"S. H.","non-dropping-particle":"","parse-names":false,"suffix":""},{"dropping-particle":"","family":"Yang","given":"Jie","non-dropping-particle":"","parse-names":false,"suffix":""},{"dropping-particle":"","family":"Truscott","given":"J. E.","non-dropping-particle":"","parse-names":false,"suffix":""}],"container-title":"Parasites and Vectors","id":"ITEM-1","issue":"1","issued":{"date-parts":[["2015","12","22"]]},"page":"553","title":"What is required in terms of mass drug administration to interrupt the transmission of schistosome parasites in regions of endemic infection?","type":"article-journal","volume":"8"},"uris":["http://www.mendeley.com/documents/?uuid=02a72dce-0583-3d1e-b1af-6969f9bac957"]}],"mendeley":{"formattedCitation":"[5]","plainTextFormattedCitation":"[5]","previouslyFormattedCitation":"[5]"},"properties":{"noteIndex":0},"schema":"https://github.com/citation-style-language/schema/raw/master/csl-citation.json"}</w:instrText>
      </w:r>
      <w:r w:rsidR="0098519F">
        <w:fldChar w:fldCharType="separate"/>
      </w:r>
      <w:r w:rsidR="0098519F" w:rsidRPr="0098519F">
        <w:rPr>
          <w:noProof/>
        </w:rPr>
        <w:t>[5]</w:t>
      </w:r>
      <w:r w:rsidR="0098519F">
        <w:fldChar w:fldCharType="end"/>
      </w:r>
      <w:r w:rsidR="0098519F">
        <w:t xml:space="preserve"> </w:t>
      </w:r>
      <w:r>
        <w:t>From a practical standpoint, achieving these</w:t>
      </w:r>
      <w:r w:rsidR="00294309">
        <w:t xml:space="preserve"> necessary</w:t>
      </w:r>
      <w:r>
        <w:t xml:space="preserve"> treatment conditions is challenging due to the programmatic limitations of many control campaigns. School-based interventions, for instance, are often the primary method of drug delivery in communities since they </w:t>
      </w:r>
      <w:r w:rsidR="00294309">
        <w:t xml:space="preserve">are straightforward to implement and </w:t>
      </w:r>
      <w:r>
        <w:t>reach</w:t>
      </w:r>
      <w:r w:rsidR="00294309">
        <w:t xml:space="preserve"> school-aged children, </w:t>
      </w:r>
      <w:r w:rsidR="00191405">
        <w:t xml:space="preserve">who are </w:t>
      </w:r>
      <w:r w:rsidR="00294309">
        <w:t>widely considered</w:t>
      </w:r>
      <w:r>
        <w:t xml:space="preserve"> the most vulnerable </w:t>
      </w:r>
      <w:r w:rsidR="00294309">
        <w:t xml:space="preserve">and most heavily infected </w:t>
      </w:r>
      <w:r>
        <w:t>segment of the population. However, school-based strategies, and even those that seek to reach all members of the broader community, often miss infected individuals that contribute to transmission.</w:t>
      </w:r>
      <w:r w:rsidR="00294309" w:rsidRPr="00294309">
        <w:t xml:space="preserve"> </w:t>
      </w:r>
      <w:r w:rsidR="00FD2F13">
        <w:fldChar w:fldCharType="begin" w:fldLock="1"/>
      </w:r>
      <w:r w:rsidR="00504C8A">
        <w:instrText>ADDIN CSL_CITATION {"citationItems":[{"id":"ITEM-1","itemData":{"DOI":"10.1016/j.pt.2020.04.012","ISSN":"14715007","PMID":"32430274","abstract":"Despite accelerating progress towards schistosomiasis control in sub-Saharan Africa, several age groups have been eclipsed by current treatment and monitoring strategies that mainly focus on school-aged children. As schistosomiasis poses a threat to people of all ages, unfortunate gaps exist in current treatment coverage and associated monitoring efforts, preventing subsequent health benefits to preschool-aged children as well as certain adolescents and adults. Expanding access to younger ages through the forthcoming pediatric praziquantel formulation and improving treatment coverage in older ages is essential. This should occur alongside formal inclusion of these groups in large-scale monitoring and evaluation activities. Current omission of these age groups from treatment and monitoring exacerbates health inequities and has long-term consequences for sustainable schistosomiasis control.","author":[{"dropping-particle":"","family":"Faust","given":"Christina L.","non-dropping-particle":"","parse-names":false,"suffix":""},{"dropping-particle":"","family":"Osakunor","given":"Derick N.M.","non-dropping-particle":"","parse-names":false,"suffix":""},{"dropping-particle":"","family":"Downs","given":"Jennifer A.","non-dropping-particle":"","parse-names":false,"suffix":""},{"dropping-particle":"","family":"Kayuni","given":"Sekeleghe","non-dropping-particle":"","parse-names":false,"suffix":""},{"dropping-particle":"","family":"Stothard","given":"J. Russell","non-dropping-particle":"","parse-names":false,"suffix":""},{"dropping-particle":"","family":"Lamberton","given":"Poppy H.L.","non-dropping-particle":"","parse-names":false,"suffix":""},{"dropping-particle":"","family":"Reinhard-Rupp","given":"Jutta","non-dropping-particle":"","parse-names":false,"suffix":""},{"dropping-particle":"","family":"Rollinson","given":"David","non-dropping-particle":"","parse-names":false,"suffix":""}],"container-title":"Trends in Parasitology","id":"ITEM-1","issue":"7","issued":{"date-parts":[["2020","7","1"]]},"page":"582-591","publisher":"Elsevier Ltd","title":"Schistosomiasis Control: Leave No Age Group Behind","type":"article","volume":"36"},"uris":["http://www.mendeley.com/documents/?uuid=d7293e58-f1eb-3968-9a52-4ca3e3618694"]},{"id":"ITEM-2","itemData":{"DOI":"10.3390/tropicalmed3040111","ISSN":"24146366","abstract":"The World Health Organization (WHO) recommends praziquantel mass drug administration (MDA) to control schistosomiasis in endemic regions. We aimed to quantify recent and lifetime praziquantel coverage, and reasons for non-treatment, at an individual level to guide policy recommendations to help Uganda reach WHO goals. Cross-sectional household surveys (n = 681) encompassing 3208 individuals (adults and children) were conducted in 2017 in Bugoto A and B, Mayuge District, Uganda. Participants were asked if they had received praziquantel during the recent MDA (October 2016) and whether they had ever received praziquantel in their lifetime. A multivariate logistic regression analysis with socio-economic and individual characteristics as covariates was used to determine factors associated with praziquantel uptake. In the MDA eligible population (≥5 years of age), the most recent MDA coverage was 48.8%. Across individuals' lifetimes, 31.8% of eligible and 49.5% of the entire population reported having never taken praziquantel. Factors that improved individuals' odds of taking praziquantel included school enrolment, residence in Bugoto B and increasing years of village-residency. Not being offered (49.2%) and being away during treatment (21.4%) were the most frequent reasons for not taking the 2016 praziquantel MDA. Contrary to expectations, chronically-untreated individuals were rarely systematic non-compliers, but more commonly not offered treatment.","author":[{"dropping-particle":"","family":"Adriko","given":"Moses","non-dropping-particle":"","parse-names":false,"suffix":""},{"dropping-particle":"","family":"Faust","given":"Christina L.","non-dropping-particle":"","parse-names":false,"suffix":""},{"dropping-particle":"V.","family":"Carruthers","given":"Lauren","non-dropping-particle":"","parse-names":false,"suffix":""},{"dropping-particle":"","family":"Moses","given":"Arinaitwe","non-dropping-particle":"","parse-names":false,"suffix":""},{"dropping-particle":"","family":"Tukahebwa","given":"Edridah M.","non-dropping-particle":"","parse-names":false,"suffix":""},{"dropping-particle":"","family":"Lamberton","given":"Poppy H.L.","non-dropping-particle":"","parse-names":false,"suffix":""}],"container-title":"Tropical Medicine and Infectious Disease","id":"ITEM-2","issue":"4","issued":{"date-parts":[["2018","10","8"]]},"publisher":"MDPI AG","title":"Low Praziquantel Treatment Coverage for Schistosoma mansoni in Mayuge District, Uganda, Due to the Absence of Treatment Opportunities, Rather Than Systematic Non-Compliance","type":"article-journal","volume":"3"},"uris":["http://www.mendeley.com/documents/?uuid=2ff0e2a8-9e60-35e5-90c9-298d2fddc7b8"]}],"mendeley":{"formattedCitation":"[6,7]","plainTextFormattedCitation":"[6,7]","previouslyFormattedCitation":"[6,7]"},"properties":{"noteIndex":0},"schema":"https://github.com/citation-style-language/schema/raw/master/csl-citation.json"}</w:instrText>
      </w:r>
      <w:r w:rsidR="00FD2F13">
        <w:fldChar w:fldCharType="separate"/>
      </w:r>
      <w:r w:rsidR="00FD2F13" w:rsidRPr="00FD2F13">
        <w:rPr>
          <w:noProof/>
        </w:rPr>
        <w:t>[6,7]</w:t>
      </w:r>
      <w:r w:rsidR="00FD2F13">
        <w:fldChar w:fldCharType="end"/>
      </w:r>
      <w:r w:rsidR="00191405">
        <w:t xml:space="preserve"> </w:t>
      </w:r>
    </w:p>
    <w:p w14:paraId="04CB1E65" w14:textId="304ABB07" w:rsidR="00294309" w:rsidRDefault="008837D4" w:rsidP="00294309">
      <w:pPr>
        <w:pStyle w:val="BodyText"/>
      </w:pPr>
      <w:r>
        <w:t>Because of this, control efforts are likely to have profound implications for parasite aggregation: the distribution of parasites among the human host population. While the dynamics of parasite burden following MDA and other interventions have been studied extensively, the</w:t>
      </w:r>
      <w:r w:rsidR="00294309">
        <w:t xml:space="preserve"> corresponding dynamics of aggregation are largely unexplored. </w:t>
      </w:r>
      <w:r>
        <w:t xml:space="preserve">Aggregation is measured by the </w:t>
      </w:r>
      <w:r w:rsidR="005D79A3">
        <w:t xml:space="preserve">aggregation parameter, </w:t>
      </w:r>
      <m:oMath>
        <m:r>
          <w:rPr>
            <w:rFonts w:ascii="Cambria Math" w:hAnsi="Cambria Math"/>
          </w:rPr>
          <m:t>κ</m:t>
        </m:r>
      </m:oMath>
      <w:r w:rsidR="005D79A3">
        <w:t xml:space="preserve"> (also frequently referred to as “dispersion parameter”) of a negative binomial distribution. </w:t>
      </w:r>
      <w:r w:rsidR="00294309">
        <w:t xml:space="preserve">While </w:t>
      </w:r>
      <m:oMath>
        <m:r>
          <w:rPr>
            <w:rFonts w:ascii="Cambria Math" w:hAnsi="Cambria Math"/>
          </w:rPr>
          <m:t>κ</m:t>
        </m:r>
      </m:oMath>
      <w:r w:rsidR="00294309">
        <w:t xml:space="preserve"> is often considered constant in models</w:t>
      </w:r>
      <w:r w:rsidR="005D79A3">
        <w:t xml:space="preserve"> and other forward-looking analyses of control efforts</w:t>
      </w:r>
      <w:r w:rsidR="00294309">
        <w:t>, there is reason to believe that it is itself a dynamic variable that is positively correlated with transmission intensity</w:t>
      </w:r>
      <w:r w:rsidR="005D79A3">
        <w:t>. M</w:t>
      </w:r>
      <w:r w:rsidR="00294309">
        <w:t xml:space="preserve">ore transmission leads to less-skewed distributions of infection, while reductions in transmission from interventions such as MDA </w:t>
      </w:r>
      <w:proofErr w:type="gramStart"/>
      <w:r w:rsidR="00294309">
        <w:t>lead</w:t>
      </w:r>
      <w:proofErr w:type="gramEnd"/>
      <w:r w:rsidR="00294309">
        <w:t xml:space="preserve"> to more skewed distributions</w:t>
      </w:r>
      <w:r w:rsidR="00FD2F13">
        <w:t xml:space="preserve"> in which fewer individuals host larger proportions of the total parasite population</w:t>
      </w:r>
      <w:r w:rsidR="00294309">
        <w:t xml:space="preserve">. Individuals that remain infected in these scenarios may be those who miss treatment, are heavily exposed, are particularly susceptible to infection, or have parasite strains that are resistant to </w:t>
      </w:r>
      <w:r w:rsidR="00191405">
        <w:t>treatment</w:t>
      </w:r>
      <w:r w:rsidR="00294309">
        <w:t>.</w:t>
      </w:r>
      <w:r w:rsidR="00504C8A">
        <w:t xml:space="preserve"> </w:t>
      </w:r>
      <w:r w:rsidR="00504C8A">
        <w:fldChar w:fldCharType="begin" w:fldLock="1"/>
      </w:r>
      <w:r w:rsidR="00504C8A">
        <w:instrText>ADDIN CSL_CITATION {"citationItems":[{"id":"ITEM-1","itemData":{"DOI":"10.1186/s13071-019-3860-6","ISSN":"17563305","PMID":"31881923","abstract":"Background: A key component of schistosomiasis control is mass drug administration with praziquantel. While control interventions have been successful in several endemic regions, mass drug administration has been less effective in others. Here we focus on the impact of repeated praziquantel treatment on the population structure and genetic diversity of Schistosoma mansoni. Methods: We examined S. mansoni epidemiology, population genetics, and variation in praziquantel susceptibility in parasites isolated from children across three primary schools in a high endemicity region at the onset of the Ugandan National Control Programme. Children were sampled at 11 timepoints over two years, including one week and four weeks post-praziquantel treatment to evaluate short-term impacts on clearance and evidence of natural variation in susceptibility to praziquantel. Results: Prevalence of S. mansoni was 85% at baseline. A total of 3576 miracidia larval parasites, isolated from 203 individual children, were genotyped at seven loci. Overall, genetic diversity was high and there was low genetic differentiation, indicating high rates of parasite gene flow. Schistosome siblings were found both pre-treatment and four weeks post-treatment, demonstrating adult worms surviving treatment and natural praziquantel susceptibility variation in these populations at the beginning of mass drug administration. However, we did not find evidence for selection on these parasites. While genetic diversity decreased in the short-term (four weeks post-treatment), diversity did not decrease over the entire period despite four rounds of mass treatment. Furthermore, within-host genetic diversity was affected by host age, host sex, infection intensity and recent praziquantel treatment. Conclusions: Our findings suggest that praziquantel treatments have short-term impacts on these parasite populations but impacts were transient and no long-term reduction in genetic diversity was observed. High gene flow reduces the likelihood of local adaptation, so even though parasites surviving treatment were observed, these were likely to be diluted at the beginning of the Ugandan National Control Programme. Together, these results suggest that MDA in isolation may be insufficient to reduce schistosome populations in regions with high genetic diversity and gene flow.[Figure not available: see fulltext.","author":[{"dropping-particle":"","family":"Faust","given":"Christina L.","non-dropping-particle":"","parse-names":false,"suffix":""},{"dropping-particle":"","family":"Crotti","given":"Marco","non-dropping-particle":"","parse-names":false,"suffix":""},{"dropping-particle":"","family":"Moses","given":"Arinaitwe","non-dropping-particle":"","parse-names":false,"suffix":""},{"dropping-particle":"","family":"Oguttu","given":"David","non-dropping-particle":"","parse-names":false,"suffix":""},{"dropping-particle":"","family":"Wamboko","given":"Aidah","non-dropping-particle":"","parse-names":false,"suffix":""},{"dropping-particle":"","family":"Adriko","given":"Moses","non-dropping-particle":"","parse-names":false,"suffix":""},{"dropping-particle":"","family":"Adekanle","given":"Elizabeth K.","non-dropping-particle":"","parse-names":false,"suffix":""},{"dropping-particle":"","family":"Kabatereine","given":"Narcis","non-dropping-particle":"","parse-names":false,"suffix":""},{"dropping-particle":"","family":"Tukahebwa","given":"Edridah M.","non-dropping-particle":"","parse-names":false,"suffix":""},{"dropping-particle":"","family":"Norton","given":"Alice J.","non-dropping-particle":"","parse-names":false,"suffix":""},{"dropping-particle":"","family":"Gower","given":"Charlotte M.","non-dropping-particle":"","parse-names":false,"suffix":""},{"dropping-particle":"","family":"Webster","given":"Joanne P.","non-dropping-particle":"","parse-names":false,"suffix":""},{"dropping-particle":"","family":"Lamberton","given":"Poppy H.L.","non-dropping-particle":"","parse-names":false,"suffix":""}],"container-title":"Parasites and Vectors","id":"ITEM-1","issue":"1","issued":{"date-parts":[["2019","12","27"]]},"page":"607","publisher":"BioMed Central Ltd.","title":"Two-year longitudinal survey reveals high genetic diversity of Schistosoma mansoni with adult worms surviving praziquantel treatment at the start of mass drug administration in Uganda","type":"article-journal","volume":"12"},"uris":["http://www.mendeley.com/documents/?uuid=fb87fb4a-5cdc-3767-be0f-98f77d196e31"]},{"id":"ITEM-2","itemData":{"DOI":"10.1371/journal.pntd.0002098","ISSN":"1935-2735","abstract":"Background In light of multinational efforts to reduce helminthiasis, we evaluated whether there exist high-risk subpopulations for helminth infection. Such individuals are not only at risk of morbidity, but may be important parasite reservoirs and appropriate targets for disease control interventions.   Methods/Principal Findings We followed two longitudinal cohorts in Sichuan, China to determine whether there exist persistent human reservoirs for the water-borne helminth, Schistosoma japonicum, in areas where treatment is ongoing. Participants were tested for S. japonicum infection at enrollment and two follow-up points. All infections were promptly treated with praziquantel. We estimated the ratio of the observed to expected proportion of the population with two consecutive infections at follow-up. The expected proportion was estimated using a prevalence-based model and, as highly exposed individuals may be most likely to be repeatedly infected, a second model that accounted for exposure using a data adaptive, machine learning algorithm. Using the prevalence-based model, there were 1.5 and 5.8 times more individuals with two consecutive infections than expected in cohorts 1 and 2, respectively (p&lt;0.001 in both cohorts). When we accounted for exposure, the ratio was 1.3 (p = 0.013) and 2.1 (p&lt;0.001) in cohorts 1 and 2, respectively.   Conclusions/Significance We found clustering of infections within a limited number of hosts that was not fully explained by host exposure. This suggests some hosts may be particularly susceptible to S. japonicum infection, or that uncured infections persist despite treatment. We propose an explanatory model that suggests that as cercarial exposure declines, so too does the size of the vulnerable subpopulation. In low-prevalence settings, interventions targeting individuals with a history of S. japonicum infection may efficiently advance disease control efforts.","author":[{"dropping-particle":"","family":"Carlton","given":"Elizabeth J.","non-dropping-particle":"","parse-names":false,"suffix":""},{"dropping-particle":"","family":"Hubbard","given":"Alan","non-dropping-particle":"","parse-names":false,"suffix":""},{"dropping-particle":"","family":"Wang","given":"Shuo","non-dropping-particle":"","parse-names":false,"suffix":""},{"dropping-particle":"","family":"Spear","given":"Robert C.","non-dropping-particle":"","parse-names":false,"suffix":""}],"container-title":"PLoS Neglected Tropical Diseases","editor":[{"dropping-particle":"","family":"Webster","given":"Joanne P.","non-dropping-particle":"","parse-names":false,"suffix":""}],"id":"ITEM-2","issue":"3","issued":{"date-parts":[["2013","3","7"]]},"page":"e2098","publisher":"Public Library of Science","title":"Repeated Schistosoma japonicum Infection Following Treatment in Two Cohorts: Evidence for Host Susceptibility to Helminthiasis?","type":"article-journal","volume":"7"},"uris":["http://www.mendeley.com/documents/?uuid=7cf00755-b9f3-3ea3-bd93-11ba66aa0340"]},{"id":"ITEM-3","itemData":{"DOI":"10.1186/s13071-015-1152-3","ISSN":"1756-3305","author":[{"dropping-particle":"","family":"Irvine","given":"M. A.","non-dropping-particle":"","parse-names":false,"suffix":""},{"dropping-particle":"","family":"Reimer","given":"L. J.","non-dropping-particle":"","parse-names":false,"suffix":""},{"dropping-particle":"","family":"Njenga","given":"S. M.","non-dropping-particle":"","parse-names":false,"suffix":""},{"dropping-particle":"","family":"Gunawardena","given":"S.","non-dropping-particle":"","parse-names":false,"suffix":""},{"dropping-particle":"","family":"Kelly-Hope","given":"L.","non-dropping-particle":"","parse-names":false,"suffix":""},{"dropping-particle":"","family":"Bockarie","given":"M.","non-dropping-particle":"","parse-names":false,"suffix":""},{"dropping-particle":"","family":"Hollingsworth","given":"T. D.","non-dropping-particle":"","parse-names":false,"suffix":""}],"container-title":"Parasites &amp; Vectors","id":"ITEM-3","issue":"1","issued":{"date-parts":[["2015","12","22"]]},"page":"547","title":"Modelling strategies to break transmission of lymphatic filariasis - aggregation, adherence and vector competence greatly alter elimination","type":"article-journal","volume":"8"},"uris":["http://www.mendeley.com/documents/?uuid=a99acdfb-9c95-3850-9a8f-0bb3a11ff054"]},{"id":"ITEM-4","itemData":{"DOI":"10.4269/ajtmh.14-0691","ISSN":"0002-9637","abstract":"Abstract. We recently reported the analysis of epidemiological data suggesting variability in individual susceptibility to infection by Schistosoma japonicum among rural villagers who reside in Sichuan Province of southwestern China. By supplementing the data used in the earlier analysis from other studies we have reported from this region, we presented improved estimates of cercarial exposure, which in turn, result in stronger evidence of susceptibility. This analysis was conducted using an individual-based mathematical model (IBM) whose use was motivated by the nature and extent of field data from the low-transmission environments exemplified by one of our datasets and typical of the current situation in most endemic areas of China. In addition to individual susceptibility and water contact, the model includes stochastic aspects of cercarial exposure as well as of diagnostic procedures, the latter being particularly relevant to the low-transmission environment. The simulation studies show that, to produce key aspects of the epidemiological findings, the distribution of susceptibility ranges over several orders of magnitude and is highly right skewed. We found no compelling evidence that the distribution of susceptibility differed between the two populations that underlie both the epidemiological and simulation results.","author":[{"dropping-particle":"","family":"Wang","given":"Shuo","non-dropping-particle":"","parse-names":false,"suffix":""},{"dropping-particle":"","family":"Spear","given":"Robert C.","non-dropping-particle":"","parse-names":false,"suffix":""}],"container-title":"The American Journal of Tropical Medicine and Hygiene","id":"ITEM-4","issue":"6","issued":{"date-parts":[["2015","6","3"]]},"page":"1245-1252","publisher":"The American Society of Tropical Medicine and Hygiene","title":"Exploring the Contribution of Host Susceptibility to Epidemiological Patterns of Schistosoma japonicum Infection Using an Individual-Based Model","type":"article-journal","volume":"92"},"uris":["http://www.mendeley.com/documents/?uuid=8fce68b0-b0ec-363d-a1b4-67056b88ad34"]},{"id":"ITEM-5","itemData":{"DOI":"10.1371/journal.pntd.0004425","ISSN":"1935-2735","abstract":"Currently, schistosomiasis in China provides an excellent example of many of the challenges of moving from low transmission to the elimination of transmission for infectious diseases generally. In response to the surveillance dimension of these challenges, we here explore two strategic approaches to inform priorities for the development of improved methods addressed specifically to schistosomiasis in the low transmission environment. We utilize an individually-based model and the exposure data used earlier to explore surveillance strategies, one focused on exposure assessment and the second on our estimates of variability in individual susceptibility in the practical context of the current situation in China and the theoretical context of the behavior of transmission dynamics near the zero state. Our findings suggest that individual susceptibility is the major single determinant of infection intensity in both the low and medium risk environments. We conclude that there is considerable motivation to search for a biomarker of susceptibility to infection in humans, but that there would also be value in a method for monitoring surface waters for the free-swimming forms of the parasite in endemic or formerly endemic environments as an early warning of infection risk.","author":[{"dropping-particle":"","family":"Wang","given":"Shuo","non-dropping-particle":"","parse-names":false,"suffix":""},{"dropping-particle":"","family":"Spear","given":"Robert C.","non-dropping-particle":"","parse-names":false,"suffix":""}],"container-title":"PLOS Neglected Tropical Diseases","editor":[{"dropping-particle":"","family":"Mutapi","given":"Francisca","non-dropping-particle":"","parse-names":false,"suffix":""}],"id":"ITEM-5","issue":"3","issued":{"date-parts":[["2016","3","4"]]},"page":"e0004425","publisher":"Public Library of Science","title":"Exposure versus Susceptibility as Alternative Bases for New Approaches to Surveillance for Schistosoma japonicum in Low Transmission Environments","type":"article-journal","volume":"10"},"uris":["http://www.mendeley.com/documents/?uuid=6b97024a-5857-3a40-8843-abd0a9f78e49"]}],"mendeley":{"formattedCitation":"[8–12]","plainTextFormattedCitation":"[8–12]","previouslyFormattedCitation":"[8–12]"},"properties":{"noteIndex":0},"schema":"https://github.com/citation-style-language/schema/raw/master/csl-citation.json"}</w:instrText>
      </w:r>
      <w:r w:rsidR="00504C8A">
        <w:fldChar w:fldCharType="separate"/>
      </w:r>
      <w:r w:rsidR="00504C8A" w:rsidRPr="00504C8A">
        <w:rPr>
          <w:noProof/>
        </w:rPr>
        <w:t>[8–12]</w:t>
      </w:r>
      <w:r w:rsidR="00504C8A">
        <w:fldChar w:fldCharType="end"/>
      </w:r>
      <w:r w:rsidR="00294309">
        <w:t xml:space="preserve"> </w:t>
      </w:r>
    </w:p>
    <w:p w14:paraId="6A29D96D" w14:textId="676D79C3" w:rsidR="00F6029F" w:rsidRDefault="00504C8A">
      <w:pPr>
        <w:pStyle w:val="BodyText"/>
      </w:pPr>
      <w:r>
        <w:t xml:space="preserve">Aggregation dynamics approaching elimination are important from a number of practical and theoretical vantages. </w:t>
      </w:r>
      <w:r w:rsidR="00D00133">
        <w:t>As parasite burden is reduced,</w:t>
      </w:r>
      <w:r w:rsidR="00F6029F">
        <w:t xml:space="preserve"> so too is</w:t>
      </w:r>
      <w:r w:rsidR="00D00133">
        <w:t xml:space="preserve"> the number of individuals contributing to and sustaining transmission</w:t>
      </w:r>
      <w:r w:rsidR="00F6029F">
        <w:t>—a realization of the “20/80 rule”</w:t>
      </w:r>
      <w:r w:rsidR="000C2BBC">
        <w:t xml:space="preserve"> in which 20% of individuals contribute 80% of the transmission potential</w:t>
      </w:r>
      <w:r w:rsidR="00D00133">
        <w:t>.</w:t>
      </w:r>
      <w:r w:rsidR="000C2BBC">
        <w:t xml:space="preserve"> </w:t>
      </w:r>
      <w:r w:rsidR="000C2BBC">
        <w:fldChar w:fldCharType="begin" w:fldLock="1"/>
      </w:r>
      <w:r w:rsidR="000C2BBC">
        <w:instrText>ADDIN CSL_CITATION {"citationItems":[{"id":"ITEM-1","itemData":{"DOI":"10.1186/s13071-019-3860-6","ISSN":"17563305","PMID":"31881923","abstract":"Background: A key component of schistosomiasis control is mass drug administration with praziquantel. While control interventions have been successful in several endemic regions, mass drug administration has been less effective in others. Here we focus on the impact of repeated praziquantel treatment on the population structure and genetic diversity of Schistosoma mansoni. Methods: We examined S. mansoni epidemiology, population genetics, and variation in praziquantel susceptibility in parasites isolated from children across three primary schools in a high endemicity region at the onset of the Ugandan National Control Programme. Children were sampled at 11 timepoints over two years, including one week and four weeks post-praziquantel treatment to evaluate short-term impacts on clearance and evidence of natural variation in susceptibility to praziquantel. Results: Prevalence of S. mansoni was 85% at baseline. A total of 3576 miracidia larval parasites, isolated from 203 individual children, were genotyped at seven loci. Overall, genetic diversity was high and there was low genetic differentiation, indicating high rates of parasite gene flow. Schistosome siblings were found both pre-treatment and four weeks post-treatment, demonstrating adult worms surviving treatment and natural praziquantel susceptibility variation in these populations at the beginning of mass drug administration. However, we did not find evidence for selection on these parasites. While genetic diversity decreased in the short-term (four weeks post-treatment), diversity did not decrease over the entire period despite four rounds of mass treatment. Furthermore, within-host genetic diversity was affected by host age, host sex, infection intensity and recent praziquantel treatment. Conclusions: Our findings suggest that praziquantel treatments have short-term impacts on these parasite populations but impacts were transient and no long-term reduction in genetic diversity was observed. High gene flow reduces the likelihood of local adaptation, so even though parasites surviving treatment were observed, these were likely to be diluted at the beginning of the Ugandan National Control Programme. Together, these results suggest that MDA in isolation may be insufficient to reduce schistosome populations in regions with high genetic diversity and gene flow.[Figure not available: see fulltext.","author":[{"dropping-particle":"","family":"Faust","given":"Christina L.","non-dropping-particle":"","parse-names":false,"suffix":""},{"dropping-particle":"","family":"Crotti","given":"Marco","non-dropping-particle":"","parse-names":false,"suffix":""},{"dropping-particle":"","family":"Moses","given":"Arinaitwe","non-dropping-particle":"","parse-names":false,"suffix":""},{"dropping-particle":"","family":"Oguttu","given":"David","non-dropping-particle":"","parse-names":false,"suffix":""},{"dropping-particle":"","family":"Wamboko","given":"Aidah","non-dropping-particle":"","parse-names":false,"suffix":""},{"dropping-particle":"","family":"Adriko","given":"Moses","non-dropping-particle":"","parse-names":false,"suffix":""},{"dropping-particle":"","family":"Adekanle","given":"Elizabeth K.","non-dropping-particle":"","parse-names":false,"suffix":""},{"dropping-particle":"","family":"Kabatereine","given":"Narcis","non-dropping-particle":"","parse-names":false,"suffix":""},{"dropping-particle":"","family":"Tukahebwa","given":"Edridah M.","non-dropping-particle":"","parse-names":false,"suffix":""},{"dropping-particle":"","family":"Norton","given":"Alice J.","non-dropping-particle":"","parse-names":false,"suffix":""},{"dropping-particle":"","family":"Gower","given":"Charlotte M.","non-dropping-particle":"","parse-names":false,"suffix":""},{"dropping-particle":"","family":"Webster","given":"Joanne P.","non-dropping-particle":"","parse-names":false,"suffix":""},{"dropping-particle":"","family":"Lamberton","given":"Poppy H.L.","non-dropping-particle":"","parse-names":false,"suffix":""}],"container-title":"Parasites and Vectors","id":"ITEM-1","issue":"1","issued":{"date-parts":[["2019","12","27"]]},"page":"607","publisher":"BioMed Central Ltd.","title":"Two-year longitudinal survey reveals high genetic diversity of Schistosoma mansoni with adult worms surviving praziquantel treatment at the start of mass drug administration in Uganda","type":"article-journal","volume":"12"},"uris":["http://www.mendeley.com/documents/?uuid=fb87fb4a-5cdc-3767-be0f-98f77d196e31"]}],"mendeley":{"formattedCitation":"[8]","plainTextFormattedCitation":"[8]","previouslyFormattedCitation":"[8]"},"properties":{"noteIndex":0},"schema":"https://github.com/citation-style-language/schema/raw/master/csl-citation.json"}</w:instrText>
      </w:r>
      <w:r w:rsidR="000C2BBC">
        <w:fldChar w:fldCharType="separate"/>
      </w:r>
      <w:r w:rsidR="000C2BBC" w:rsidRPr="000C2BBC">
        <w:rPr>
          <w:noProof/>
        </w:rPr>
        <w:t>[8]</w:t>
      </w:r>
      <w:r w:rsidR="000C2BBC">
        <w:fldChar w:fldCharType="end"/>
      </w:r>
      <w:r w:rsidR="00D00133">
        <w:t xml:space="preserve"> Identifying and treating these individuals</w:t>
      </w:r>
      <w:r w:rsidR="000C2BBC">
        <w:t xml:space="preserve"> is complicated by systematic non-adherence to treatment, treatment failures, and insensitive diagnostics</w:t>
      </w:r>
      <w:r w:rsidR="00191405">
        <w:t>, but will be essential to achieving elimination</w:t>
      </w:r>
      <w:r w:rsidR="00D00133">
        <w:t>.</w:t>
      </w:r>
      <w:r w:rsidR="000C2BBC">
        <w:t xml:space="preserve"> </w:t>
      </w:r>
      <w:r w:rsidR="006F7635">
        <w:fldChar w:fldCharType="begin" w:fldLock="1"/>
      </w:r>
      <w:r w:rsidR="006F7635">
        <w:instrText>ADDIN CSL_CITATION {"citationItems":[{"id":"ITEM-1","itemData":{"DOI":"10.1186/s13071-019-3860-6","ISSN":"17563305","PMID":"31881923","abstract":"Background: A key component of schistosomiasis control is mass drug administration with praziquantel. While control interventions have been successful in several endemic regions, mass drug administration has been less effective in others. Here we focus on the impact of repeated praziquantel treatment on the population structure and genetic diversity of Schistosoma mansoni. Methods: We examined S. mansoni epidemiology, population genetics, and variation in praziquantel susceptibility in parasites isolated from children across three primary schools in a high endemicity region at the onset of the Ugandan National Control Programme. Children were sampled at 11 timepoints over two years, including one week and four weeks post-praziquantel treatment to evaluate short-term impacts on clearance and evidence of natural variation in susceptibility to praziquantel. Results: Prevalence of S. mansoni was 85% at baseline. A total of 3576 miracidia larval parasites, isolated from 203 individual children, were genotyped at seven loci. Overall, genetic diversity was high and there was low genetic differentiation, indicating high rates of parasite gene flow. Schistosome siblings were found both pre-treatment and four weeks post-treatment, demonstrating adult worms surviving treatment and natural praziquantel susceptibility variation in these populations at the beginning of mass drug administration. However, we did not find evidence for selection on these parasites. While genetic diversity decreased in the short-term (four weeks post-treatment), diversity did not decrease over the entire period despite four rounds of mass treatment. Furthermore, within-host genetic diversity was affected by host age, host sex, infection intensity and recent praziquantel treatment. Conclusions: Our findings suggest that praziquantel treatments have short-term impacts on these parasite populations but impacts were transient and no long-term reduction in genetic diversity was observed. High gene flow reduces the likelihood of local adaptation, so even though parasites surviving treatment were observed, these were likely to be diluted at the beginning of the Ugandan National Control Programme. Together, these results suggest that MDA in isolation may be insufficient to reduce schistosome populations in regions with high genetic diversity and gene flow.[Figure not available: see fulltext.","author":[{"dropping-particle":"","family":"Faust","given":"Christina L.","non-dropping-particle":"","parse-names":false,"suffix":""},{"dropping-particle":"","family":"Crotti","given":"Marco","non-dropping-particle":"","parse-names":false,"suffix":""},{"dropping-particle":"","family":"Moses","given":"Arinaitwe","non-dropping-particle":"","parse-names":false,"suffix":""},{"dropping-particle":"","family":"Oguttu","given":"David","non-dropping-particle":"","parse-names":false,"suffix":""},{"dropping-particle":"","family":"Wamboko","given":"Aidah","non-dropping-particle":"","parse-names":false,"suffix":""},{"dropping-particle":"","family":"Adriko","given":"Moses","non-dropping-particle":"","parse-names":false,"suffix":""},{"dropping-particle":"","family":"Adekanle","given":"Elizabeth K.","non-dropping-particle":"","parse-names":false,"suffix":""},{"dropping-particle":"","family":"Kabatereine","given":"Narcis","non-dropping-particle":"","parse-names":false,"suffix":""},{"dropping-particle":"","family":"Tukahebwa","given":"Edridah M.","non-dropping-particle":"","parse-names":false,"suffix":""},{"dropping-particle":"","family":"Norton","given":"Alice J.","non-dropping-particle":"","parse-names":false,"suffix":""},{"dropping-particle":"","family":"Gower","given":"Charlotte M.","non-dropping-particle":"","parse-names":false,"suffix":""},{"dropping-particle":"","family":"Webster","given":"Joanne P.","non-dropping-particle":"","parse-names":false,"suffix":""},{"dropping-particle":"","family":"Lamberton","given":"Poppy H.L.","non-dropping-particle":"","parse-names":false,"suffix":""}],"container-title":"Parasites and Vectors","id":"ITEM-1","issue":"1","issued":{"date-parts":[["2019","12","27"]]},"page":"607","publisher":"BioMed Central Ltd.","title":"Two-year longitudinal survey reveals high genetic diversity of Schistosoma mansoni with adult worms surviving praziquantel treatment at the start of mass drug administration in Uganda","type":"article-journal","volume":"12"},"uris":["http://www.mendeley.com/documents/?uuid=fb87fb4a-5cdc-3767-be0f-98f77d196e31"]},{"id":"ITEM-2","itemData":{"DOI":"10.1186/s13071-019-3611-8","ISSN":"1756-3305","abstract":"The World Health Organization (WHO) has set elimination (interruption of transmission) as an end goal for schistosomiasis. However, there is currently little guidance on the monitoring and evaluation strategy required once very low prevalence levels have been reached to determine whether elimination or resurgence of the disease will occur after stopping mass drug administration (MDA) treatment. We employ a stochastic individual-based model of Schistosoma mansoni transmission and MDA impact to determine a prevalence threshold, i.e. prevalence of infection, which can be used to determine whether elimination or resurgence will occur after stopping treatment with a given probability. Simulations are run for treatment programmes with varying probabilities of achieving elimination and for settings where adults harbour low to high burdens of infection. Prevalence is measured based on using a single Kato-Katz on two samples per individual. We calculate positive predictive values (PPV) using PPV ≥ 0.9 as a reliable measure corresponding to ≥ 90% certainty of elimination. We analyse when post-treatment surveillance should be carried out to predict elimination. We also determine the number of individuals across a single community (of 500–1000 individuals) that should be sampled to predict elimination. We find that a prevalence threshold of 1% by single Kato-Katz on two samples per individual is optimal for predicting elimination at two years (or later) after the last round of MDA using a sample size of 200 individuals across the entire community (from all ages). This holds regardless of whether the adults have a low or high burden of infection relative to school-aged children. Using a prevalence threshold of 0.5% is sufficient for surveillance six months after the last round of MDA. However, as such a low prevalence can be difficult to measure in the field using Kato-Katz, we recommend using 1% two years after the last round of MDA. Higher prevalence thresholds of 2% or 5% can be used but require waiting over four years for post-treatment surveillance. Although, for treatment programmes where elimination is highly likely, these higher thresholds could be used sooner. Additionally, switching to more sensitive diagnostic techniques, will allow for a higher prevalence threshold to be employed.","author":[{"dropping-particle":"","family":"Toor","given":"Jaspreet","non-dropping-particle":"","parse-names":false,"suffix":""},{"dropping-particle":"","family":"Truscott","given":"James E.","non-dropping-particle":"","parse-names":false,"suffix":""},{"dropping-particle":"","family":"Werkman","given":"Marleen","non-dropping-particle":"","parse-names":false,"suffix":""},{"dropping-particle":"","family":"Turner","given":"Hugo C.","non-dropping-particle":"","parse-names":false,"suffix":""},{"dropping-particle":"","family":"Phillips","given":"Anna E.","non-dropping-particle":"","parse-names":false,"suffix":""},{"dropping-particle":"","family":"King","given":"Charles H.","non-dropping-particle":"","parse-names":false,"suffix":""},{"dropping-particle":"","family":"Medley","given":"Graham F.","non-dropping-particle":"","parse-names":false,"suffix":""},{"dropping-particle":"","family":"Anderson","given":"Roy M.","non-dropping-particle":"","parse-names":false,"suffix":""}],"container-title":"Parasites &amp; Vectors","id":"ITEM-2","issue":"1","issued":{"date-parts":[["2019","12","16"]]},"page":"437","publisher":"BioMed Central","title":"Determining post-treatment surveillance criteria for predicting the elimination of Schistosoma mansoni transmission","type":"article-journal","volume":"12"},"uris":["http://www.mendeley.com/documents/?uuid=8e89c8e6-f4d8-3efc-8754-96ef84e7b500"]},{"id":"ITEM-3","itemData":{"DOI":"10.4269/ajtmh.15-0725","ISSN":"0002-9637","abstract":"The relationship between results from Kato-Katz (KK) fecal microscopy and urine-based point-of-care circulating cathodic antigen (POC-CCA) assays for Schistosoma mansoni infection remains a critical issue. This systematic literature review of 25 published papers compares prevalence of S. mansoni infection by KK with that by the POC-CCA assay. Nineteen published studies met our inclusion criteria for data extraction and analysis. Above a prevalence of 50% by KK, KK and POC-CCA results yielded essentially the same prevalence. Below 50% prevalence by KK, the prevalence by the POC-CCA assay was between 1.5- and 6-fold higher and increased as prevalence by KK decreased. Five of nine publications met inclusion criteria for extractable data on intensity of S. mansoni infection by KK assay and visual band density using the POC-CCA assay. A clear positive relationship exists between intensity by the KK and POC-CCA assays. This systematic review indicates that below 50% prevalence, the POC-CCA assay is much more sensitive than the KK assay. However, the existing data are inadequate to precisely define the relationship between POC-CCA and KK at lower levels of KK prevalence. More studies directly comparing the two assays in lowprevalence areas are essential to inform decision-making by national schistosomiasis control programs.","author":[{"dropping-particle":"","family":"Kittur","given":"Nupur","non-dropping-particle":"","parse-names":false,"suffix":""},{"dropping-particle":"","family":"Castleman","given":"Jennifer D.","non-dropping-particle":"","parse-names":false,"suffix":""},{"dropping-particle":"","family":"Campbell","given":"Carl H.","non-dropping-particle":"","parse-names":false,"suffix":""},{"dropping-particle":"","family":"King","given":"Charles H.","non-dropping-particle":"","parse-names":false,"suffix":""},{"dropping-particle":"","family":"Colley","given":"Daniel G.","non-dropping-particle":"","parse-names":false,"suffix":""}],"container-title":"The American Journal of Tropical Medicine and Hygiene","id":"ITEM-3","issue":"3","issued":{"date-parts":[["2016","3","2"]]},"page":"605-610","publisher":"American Society of Tropical Medicine and Hygiene","title":"Comparison of Schistosoma mansoni Prevalence and Intensity of Infection, as Determined by the Circulating Cathodic Antigen Urine Assay or by the Kato-Katz Fecal Assay: A Systematic Review","type":"article-journal","volume":"94"},"uris":["http://www.mendeley.com/documents/?uuid=389aed83-b7de-36ed-914d-9e89a97a1eab"]},{"id":"ITEM-4","itemData":{"DOI":"10.1186/s13071-018-3136-6","ISSN":"17563305","PMID":"30352631","abstract":"Background: Urine filtration and microhaematuria reagent strips are basic standard diagnostic methods to detect urogenital schistosomiasis. We assessed their accuracy for the diagnosis of light intensity infections with Schistosoma haematobium as they occur in individuals living in Zanzibar, an area targeted for interruption of transmission. Methods: Urine samples were collected from children and adults in surveys conducted annually in Zanzibar from 2013 through 2016 and examined with the urine filtration method to count S. haematobium eggs and with the reagent strip test (Hemastix) to detect microhaematuria as a proxy for infection. Ten percent of the urine filtration slides were read twice. Sensitivity was calculated for reagent strips, stratified by egg counts reflecting light intensity sub-groups, and kappa statistics for the agreement of urine filtration readings. Results: Among the 39,207 and 18,155 urine samples examined from children and adults, respectively, 5.4% and 2.7% were S. haematobium egg-positive. A third (34.7%) and almost half (46.7%) of the egg-positive samples from children and adults, respectively, had ultra-low counts defined as 1-5 eggs per 10 ml urine. Sensitivity of the reagent strips increased significantly for each unit log10 egg count per 10 ml urine in children (odds ratio, OR: 4.7; 95% confidence interval, CI: 4.0-5.7; P &lt; 0.0001) and adults (OR: 2.6; 95% CI: 1.9-3.7, P &lt; 0.0001). Sensitivity for diagnosing ultra-light intensity infections was very low in children (50.1%; 95% CI: 46.5-53.8%) and adults (58.7%; 95% CI: 51.9-65.2%). Among the 4477 and 1566 urine filtration slides read twice from children and adults, most were correctly identified as negative or positive (kappa = 0.84 for children and kappa = 0.81 for adults). However, 294 and 75 slides had discrepant results and were positive in only one of the two readings. The majority of these discrepant slides (76.9% of children and 84.0% of adults) had counts of 1-5 eggs per 10 ml urine. Conclusions: We found that many individuals infected with S. haematobium in Zanzibar excrete &gt; 5 eggs per 10 ml urine. These ultra-light infections impose a major challenge for accurate diagnosis. Next-generation diagnostic tools to be used in settings where interruption of transmission is the goal should reliably detect infections with ≤ 5 eggs per 10 ml urine. Trial Registration: ISRCTN, ISRCTN48837681. Registered 05 September 2012 - Retrospectively registered.","author":[{"dropping-particle":"","family":"Knopp","given":"Stefanie","non-dropping-particle":"","parse-names":false,"suffix":""},{"dropping-particle":"","family":"Ame","given":"Shaali M.","non-dropping-particle":"","parse-names":false,"suffix":""},{"dropping-particle":"","family":"Hattendorf","given":"Jan","non-dropping-particle":"","parse-names":false,"suffix":""},{"dropping-particle":"","family":"Ali","given":"Said M.","non-dropping-particle":"","parse-names":false,"suffix":""},{"dropping-particle":"","family":"Khamis","given":"Iddi S.","non-dropping-particle":"","parse-names":false,"suffix":""},{"dropping-particle":"","family":"Bakar","given":"Faki","non-dropping-particle":"","parse-names":false,"suffix":""},{"dropping-particle":"","family":"Khamis","given":"Mwanaidi A.","non-dropping-particle":"","parse-names":false,"suffix":""},{"dropping-particle":"","family":"Person","given":"Bobbie","non-dropping-particle":"","parse-names":false,"suffix":""},{"dropping-particle":"","family":"Kabole","given":"Fatma","non-dropping-particle":"","parse-names":false,"suffix":""},{"dropping-particle":"","family":"Rollinson","given":"David","non-dropping-particle":"","parse-names":false,"suffix":""}],"container-title":"Parasites and Vectors","id":"ITEM-4","issue":"1","issued":{"date-parts":[["2018","10","23"]]},"page":"552","publisher":"BioMed Central Ltd.","title":"Urogenital schistosomiasis elimination in Zanzibar: Accuracy of urine filtration and haematuria reagent strips for diagnosing light intensity Schistosoma haematobium infections","type":"article-journal","volume":"11"},"uris":["http://www.mendeley.com/documents/?uuid=b0cc8c9f-12ce-37ad-9b3a-c499e7f36baa"]}],"mendeley":{"formattedCitation":"[8,13–15]","plainTextFormattedCitation":"[8,13–15]","previouslyFormattedCitation":"[8,13–15]"},"properties":{"noteIndex":0},"schema":"https://github.com/citation-style-language/schema/raw/master/csl-citation.json"}</w:instrText>
      </w:r>
      <w:r w:rsidR="006F7635">
        <w:fldChar w:fldCharType="separate"/>
      </w:r>
      <w:r w:rsidR="006F7635" w:rsidRPr="006F7635">
        <w:rPr>
          <w:noProof/>
        </w:rPr>
        <w:t>[8,13–15]</w:t>
      </w:r>
      <w:r w:rsidR="006F7635">
        <w:fldChar w:fldCharType="end"/>
      </w:r>
      <w:r w:rsidR="000C2BBC">
        <w:t xml:space="preserve"> A better understanding of aggregation dynamics could aid the planning and implementation </w:t>
      </w:r>
      <w:r w:rsidR="006F7635">
        <w:t xml:space="preserve">of surveillance and control efforts in low transmission and elimination settings. </w:t>
      </w:r>
      <w:r w:rsidR="006F7635">
        <w:fldChar w:fldCharType="begin" w:fldLock="1"/>
      </w:r>
      <w:r w:rsidR="006F7635">
        <w:instrText>ADDIN CSL_CITATION {"citationItems":[{"id":"ITEM-1","itemData":{"DOI":"10.1186/s13071-019-3611-8","ISSN":"1756-3305","abstract":"The World Health Organization (WHO) has set elimination (interruption of transmission) as an end goal for schistosomiasis. However, there is currently little guidance on the monitoring and evaluation strategy required once very low prevalence levels have been reached to determine whether elimination or resurgence of the disease will occur after stopping mass drug administration (MDA) treatment. We employ a stochastic individual-based model of Schistosoma mansoni transmission and MDA impact to determine a prevalence threshold, i.e. prevalence of infection, which can be used to determine whether elimination or resurgence will occur after stopping treatment with a given probability. Simulations are run for treatment programmes with varying probabilities of achieving elimination and for settings where adults harbour low to high burdens of infection. Prevalence is measured based on using a single Kato-Katz on two samples per individual. We calculate positive predictive values (PPV) using PPV ≥ 0.9 as a reliable measure corresponding to ≥ 90% certainty of elimination. We analyse when post-treatment surveillance should be carried out to predict elimination. We also determine the number of individuals across a single community (of 500–1000 individuals) that should be sampled to predict elimination. We find that a prevalence threshold of 1% by single Kato-Katz on two samples per individual is optimal for predicting elimination at two years (or later) after the last round of MDA using a sample size of 200 individuals across the entire community (from all ages). This holds regardless of whether the adults have a low or high burden of infection relative to school-aged children. Using a prevalence threshold of 0.5% is sufficient for surveillance six months after the last round of MDA. However, as such a low prevalence can be difficult to measure in the field using Kato-Katz, we recommend using 1% two years after the last round of MDA. Higher prevalence thresholds of 2% or 5% can be used but require waiting over four years for post-treatment surveillance. Although, for treatment programmes where elimination is highly likely, these higher thresholds could be used sooner. Additionally, switching to more sensitive diagnostic techniques, will allow for a higher prevalence threshold to be employed.","author":[{"dropping-particle":"","family":"Toor","given":"Jaspreet","non-dropping-particle":"","parse-names":false,"suffix":""},{"dropping-particle":"","family":"Truscott","given":"James E.","non-dropping-particle":"","parse-names":false,"suffix":""},{"dropping-particle":"","family":"Werkman","given":"Marleen","non-dropping-particle":"","parse-names":false,"suffix":""},{"dropping-particle":"","family":"Turner","given":"Hugo C.","non-dropping-particle":"","parse-names":false,"suffix":""},{"dropping-particle":"","family":"Phillips","given":"Anna E.","non-dropping-particle":"","parse-names":false,"suffix":""},{"dropping-particle":"","family":"King","given":"Charles H.","non-dropping-particle":"","parse-names":false,"suffix":""},{"dropping-particle":"","family":"Medley","given":"Graham F.","non-dropping-particle":"","parse-names":false,"suffix":""},{"dropping-particle":"","family":"Anderson","given":"Roy M.","non-dropping-particle":"","parse-names":false,"suffix":""}],"container-title":"Parasites &amp; Vectors","id":"ITEM-1","issue":"1","issued":{"date-parts":[["2019","12","16"]]},"page":"437","publisher":"BioMed Central","title":"Determining post-treatment surveillance criteria for predicting the elimination of Schistosoma mansoni transmission","type":"article-journal","volume":"12"},"uris":["http://www.mendeley.com/documents/?uuid=8e89c8e6-f4d8-3efc-8754-96ef84e7b500"]}],"mendeley":{"formattedCitation":"[13]","plainTextFormattedCitation":"[13]","previouslyFormattedCitation":"[13]"},"properties":{"noteIndex":0},"schema":"https://github.com/citation-style-language/schema/raw/master/csl-citation.json"}</w:instrText>
      </w:r>
      <w:r w:rsidR="006F7635">
        <w:fldChar w:fldCharType="separate"/>
      </w:r>
      <w:r w:rsidR="006F7635" w:rsidRPr="006F7635">
        <w:rPr>
          <w:noProof/>
        </w:rPr>
        <w:t>[13]</w:t>
      </w:r>
      <w:r w:rsidR="006F7635">
        <w:fldChar w:fldCharType="end"/>
      </w:r>
    </w:p>
    <w:p w14:paraId="5703E419" w14:textId="77777777" w:rsidR="009815A5" w:rsidRDefault="00227A7A">
      <w:pPr>
        <w:pStyle w:val="BodyText"/>
      </w:pPr>
      <w:r>
        <w:t>From a theoretical standpoint, the conditions under which MDA alone can</w:t>
      </w:r>
      <w:r w:rsidR="00D00133">
        <w:t xml:space="preserve"> achieve elimination is dependent on</w:t>
      </w:r>
      <w:r>
        <w:t xml:space="preserve"> reduc</w:t>
      </w:r>
      <w:r w:rsidR="00D00133">
        <w:t>ing</w:t>
      </w:r>
      <w:r>
        <w:t xml:space="preserve"> the parasite population below its breakpoint. Breakpoints in helminth transmission are expected to arise from mate limitation in low transmission settings whereby the probability of individuals being infected with fecund worms decreases as parasite burden and transmission decrease. Mate limitation in helminth populations is generally quantified in terms of the probability that a given female parasite in a population is successfully mated, </w:t>
      </w:r>
      <m:oMath>
        <m:r>
          <w:rPr>
            <w:rFonts w:ascii="Cambria Math" w:hAnsi="Cambria Math"/>
          </w:rPr>
          <m:t>ϕ(W,κ)</m:t>
        </m:r>
      </m:oMath>
      <w:r>
        <w:t xml:space="preserve">, which is </w:t>
      </w:r>
      <w:r>
        <w:lastRenderedPageBreak/>
        <w:t xml:space="preserve">estimated as a function of the mean parasite burden, </w:t>
      </w:r>
      <m:oMath>
        <m:r>
          <w:rPr>
            <w:rFonts w:ascii="Cambria Math" w:hAnsi="Cambria Math"/>
          </w:rPr>
          <m:t>W</m:t>
        </m:r>
      </m:oMath>
      <w:r>
        <w:t xml:space="preserve">, and </w:t>
      </w:r>
      <w:r w:rsidR="006F7635">
        <w:t>aggregation</w:t>
      </w:r>
      <w:r>
        <w:t xml:space="preserve"> parameter, </w:t>
      </w:r>
      <m:oMath>
        <m:r>
          <w:rPr>
            <w:rFonts w:ascii="Cambria Math" w:hAnsi="Cambria Math"/>
          </w:rPr>
          <m:t>κ</m:t>
        </m:r>
      </m:oMath>
      <w:r>
        <w:t xml:space="preserve">. </w:t>
      </w:r>
      <w:r w:rsidR="006F7635">
        <w:fldChar w:fldCharType="begin" w:fldLock="1"/>
      </w:r>
      <w:r w:rsidR="009815A5">
        <w:instrText>ADDIN CSL_CITATION {"citationItems":[{"id":"ITEM-1","itemData":{"DOI":"10.1016/0025-5564(77)90030-X","ISSN":"00255564","abstract":"This paper deals with the overall transmission dynamics of schistosomiasis, and other similar helminthic infections, in which the parasitic worms have a sexual stage in the primary (human) host. Most previous studies have assumed the worms to be independently randomly distributed among hosts; we explore the effects of various kinds of aggregation in the worm distribution, and their implications for medically interesting quantities such as prevalence of worms, prevalence of pairs, and mean egg output per host. The effects of worm aggregation upon the transmission dynamics are discussed, with particular regard to the “threshold” and “breakpoint” phenomena. It is shown that the analysis can be extended, simply but generally, to include the effects of a latent period before infected snails become infective. Most of the presentation is for a monogamous worm mating system, but the opposite extreme of promiscuous worms is also treated (in Appendix C). Although mainly concerned with these new results, the paper also attempts a limited amount of review and synthesis. This includes: relationships among earlier models; the threshold's dependence on the transmission parameters (man-to-snail versus snail-to-man), for arbitrary worm aggregation; the relation between Rosenfield's [30] empirical work and more abstract models.","author":[{"dropping-particle":"","family":"May","given":"Robert M.","non-dropping-particle":"","parse-names":false,"suffix":""}],"container-title":"Mathematical Biosciences","id":"ITEM-1","issue":"3-4","issued":{"date-parts":[["1977","1"]]},"page":"301-343","title":"Togetherness among Schistosomes: its effects on the dynamics of the infection","type":"article-journal","volume":"35"},"uris":["http://www.mendeley.com/documents/?uuid=b969d862-c605-3375-81b0-11d64b67099c"]},{"id":"ITEM-2","itemData":{"DOI":"10.1016/0035-9203(78)90205-5","ISSN":"00359203","author":[{"dropping-particle":"","family":"Bradley","given":"David J.","non-dropping-particle":"","parse-names":false,"suffix":""},{"dropping-particle":"","family":"May","given":"Robert M.","non-dropping-particle":"","parse-names":false,"suffix":""}],"container-title":"Transactions of the Royal Society of Tropical Medicine and Hygiene","id":"ITEM-2","issue":"3","issued":{"date-parts":[["1978","1"]]},"page":"262-273","title":"Consequences of helminth aggregation for the dynamics of schistosomiasis","type":"article-journal","volume":"72"},"uris":["http://www.mendeley.com/documents/?uuid=88e568eb-691d-3277-87f8-4e981505fc65"]}],"mendeley":{"formattedCitation":"[16,17]","plainTextFormattedCitation":"[16,17]","previouslyFormattedCitation":"[16,17]"},"properties":{"noteIndex":0},"schema":"https://github.com/citation-style-language/schema/raw/master/csl-citation.json"}</w:instrText>
      </w:r>
      <w:r w:rsidR="006F7635">
        <w:fldChar w:fldCharType="separate"/>
      </w:r>
      <w:r w:rsidR="006F7635" w:rsidRPr="006F7635">
        <w:rPr>
          <w:noProof/>
        </w:rPr>
        <w:t>[16,17]</w:t>
      </w:r>
      <w:r w:rsidR="006F7635">
        <w:fldChar w:fldCharType="end"/>
      </w:r>
      <w:r w:rsidR="006F7635">
        <w:t xml:space="preserve"> </w:t>
      </w:r>
      <w:r>
        <w:t xml:space="preserve">In endemic settings, parasite distributions among a population of definitive human hosts are well-represented by a negative binomial distribution with </w:t>
      </w:r>
      <m:oMath>
        <m:r>
          <w:rPr>
            <w:rFonts w:ascii="Cambria Math" w:hAnsi="Cambria Math"/>
          </w:rPr>
          <m:t>κ</m:t>
        </m:r>
      </m:oMath>
      <w:r>
        <w:t xml:space="preserve"> below 1. This implies a heavily right-skewed distribution in which most parasites are aggregated in a few human hosts. </w:t>
      </w:r>
    </w:p>
    <w:p w14:paraId="7A7DE380" w14:textId="577C047E" w:rsidR="001A2F5E" w:rsidRDefault="00227A7A">
      <w:pPr>
        <w:pStyle w:val="BodyText"/>
      </w:pPr>
      <w:r>
        <w:t xml:space="preserve">For constant </w:t>
      </w:r>
      <w:r w:rsidR="00D51133">
        <w:t>aggregation</w:t>
      </w:r>
      <w:r>
        <w:t xml:space="preserve"> parameter, </w:t>
      </w:r>
      <m:oMath>
        <m:r>
          <w:rPr>
            <w:rFonts w:ascii="Cambria Math" w:hAnsi="Cambria Math"/>
          </w:rPr>
          <m:t>κ</m:t>
        </m:r>
      </m:oMath>
      <w:r>
        <w:t xml:space="preserve">, in the range </w:t>
      </w:r>
      <m:oMath>
        <m:r>
          <w:rPr>
            <w:rFonts w:ascii="Cambria Math" w:hAnsi="Cambria Math"/>
          </w:rPr>
          <m:t>[0.01,1.0]</m:t>
        </m:r>
      </m:oMath>
      <w:r>
        <w:t xml:space="preserve"> as has been widely observed previously, </w:t>
      </w:r>
      <m:oMath>
        <m:r>
          <w:rPr>
            <w:rFonts w:ascii="Cambria Math" w:hAnsi="Cambria Math"/>
          </w:rPr>
          <m:t>ϕ→0</m:t>
        </m:r>
      </m:oMath>
      <w:r>
        <w:t xml:space="preserve"> as </w:t>
      </w:r>
      <m:oMath>
        <m:r>
          <w:rPr>
            <w:rFonts w:ascii="Cambria Math" w:hAnsi="Cambria Math"/>
          </w:rPr>
          <m:t>W→0</m:t>
        </m:r>
      </m:oMath>
      <w:r>
        <w:t xml:space="preserve">, giving rise to the hypothesized breakpoint </w:t>
      </w:r>
      <w:r w:rsidR="00191405">
        <w:t>below</w:t>
      </w:r>
      <w:r>
        <w:t xml:space="preserve"> which worm mating becomes insufficient to sustain transmission.</w:t>
      </w:r>
      <w:r w:rsidR="00294309" w:rsidRPr="00294309">
        <w:t xml:space="preserve"> </w:t>
      </w:r>
      <w:r w:rsidR="009815A5">
        <w:fldChar w:fldCharType="begin" w:fldLock="1"/>
      </w:r>
      <w:r w:rsidR="009815A5">
        <w:instrText>ADDIN CSL_CITATION {"citationItems":[{"id":"ITEM-1","itemData":{"author":[{"dropping-particle":"","family":"Anderson","given":"R.M. Roy M","non-dropping-particle":"","parse-names":false,"suffix":""},{"dropping-particle":"","family":"May","given":"Robert M R.M.","non-dropping-particle":"","parse-names":false,"suffix":""}],"id":"ITEM-1","issued":{"date-parts":[["1991"]]},"number-of-pages":"757","publisher":"Oxford University Press","publisher-place":"New York, NY, NY","title":"Infectious Diseases of Humans","type":"book"},"uris":["http://www.mendeley.com/documents/?uuid=f649cb20-50a9-4496-8494-0a78e5a86e27"]}],"mendeley":{"formattedCitation":"[18]","plainTextFormattedCitation":"[18]","previouslyFormattedCitation":"[18]"},"properties":{"noteIndex":0},"schema":"https://github.com/citation-style-language/schema/raw/master/csl-citation.json"}</w:instrText>
      </w:r>
      <w:r w:rsidR="009815A5">
        <w:fldChar w:fldCharType="separate"/>
      </w:r>
      <w:r w:rsidR="009815A5" w:rsidRPr="009815A5">
        <w:rPr>
          <w:noProof/>
        </w:rPr>
        <w:t>[18]</w:t>
      </w:r>
      <w:r w:rsidR="009815A5">
        <w:fldChar w:fldCharType="end"/>
      </w:r>
      <w:r w:rsidR="009815A5">
        <w:t xml:space="preserve"> </w:t>
      </w:r>
      <w:r w:rsidR="00294309">
        <w:t xml:space="preserve">As transmission decreases, the response of the </w:t>
      </w:r>
      <w:r w:rsidR="00D51133">
        <w:t>aggregation</w:t>
      </w:r>
      <w:r w:rsidR="00294309">
        <w:t xml:space="preserve"> parameter could have profound implications for the breakpoint. For instance, if </w:t>
      </w:r>
      <m:oMath>
        <m:r>
          <w:rPr>
            <w:rFonts w:ascii="Cambria Math" w:hAnsi="Cambria Math"/>
          </w:rPr>
          <m:t>κ→0</m:t>
        </m:r>
      </m:oMath>
      <w:r w:rsidR="00294309">
        <w:t xml:space="preserve"> as </w:t>
      </w:r>
      <m:oMath>
        <m:r>
          <w:rPr>
            <w:rFonts w:ascii="Cambria Math" w:hAnsi="Cambria Math"/>
          </w:rPr>
          <m:t>W→0</m:t>
        </m:r>
      </m:oMath>
      <w:r w:rsidR="00294309">
        <w:t xml:space="preserve">, implying increasingly skewed distributions that can be realistically interpreted as all parasites being harbored by one individual, </w:t>
      </w:r>
      <m:oMath>
        <m:r>
          <w:rPr>
            <w:rFonts w:ascii="Cambria Math" w:hAnsi="Cambria Math"/>
          </w:rPr>
          <m:t>ϕ</m:t>
        </m:r>
      </m:oMath>
      <w:r w:rsidR="00294309">
        <w:t xml:space="preserve"> remains large and the breakpoint is vanishingly small.</w:t>
      </w:r>
      <w:r w:rsidR="009815A5">
        <w:t xml:space="preserve"> </w:t>
      </w:r>
      <w:r w:rsidR="009815A5">
        <w:fldChar w:fldCharType="begin" w:fldLock="1"/>
      </w:r>
      <w:r w:rsidR="004D448A">
        <w:instrText>ADDIN CSL_CITATION {"citationItems":[{"id":"ITEM-1","itemData":{"DOI":"10.1016/0035-9203(78)90205-5","ISSN":"00359203","author":[{"dropping-particle":"","family":"Bradley","given":"David J.","non-dropping-particle":"","parse-names":false,"suffix":""},{"dropping-particle":"","family":"May","given":"Robert M.","non-dropping-particle":"","parse-names":false,"suffix":""}],"container-title":"Transactions of the Royal Society of Tropical Medicine and Hygiene","id":"ITEM-1","issue":"3","issued":{"date-parts":[["1978","1"]]},"page":"262-273","title":"Consequences of helminth aggregation for the dynamics of schistosomiasis","type":"article-journal","volume":"72"},"uris":["http://www.mendeley.com/documents/?uuid=88e568eb-691d-3277-87f8-4e981505fc65"]}],"mendeley":{"formattedCitation":"[17]","plainTextFormattedCitation":"[17]","previouslyFormattedCitation":"[17]"},"properties":{"noteIndex":0},"schema":"https://github.com/citation-style-language/schema/raw/master/csl-citation.json"}</w:instrText>
      </w:r>
      <w:r w:rsidR="009815A5">
        <w:fldChar w:fldCharType="separate"/>
      </w:r>
      <w:r w:rsidR="009815A5" w:rsidRPr="009815A5">
        <w:rPr>
          <w:noProof/>
        </w:rPr>
        <w:t>[17]</w:t>
      </w:r>
      <w:r w:rsidR="009815A5">
        <w:fldChar w:fldCharType="end"/>
      </w:r>
      <w:r w:rsidR="00294309">
        <w:t xml:space="preserve"> However, derivations of the mating probability based on the negative binomial distribution of adult parasites are derived from endemic settings, and stochasticity in worm acquisition at low transmission intensities is likely to play an increasingly important role on the distribution of adult parasites as elimination is approached.</w:t>
      </w:r>
      <w:r w:rsidR="004D448A">
        <w:t xml:space="preserve"> </w:t>
      </w:r>
      <w:r w:rsidR="004D448A">
        <w:fldChar w:fldCharType="begin" w:fldLock="1"/>
      </w:r>
      <w:r w:rsidR="004D448A">
        <w:instrText>ADDIN CSL_CITATION {"citationItems":[{"id":"ITEM-1","itemData":{"DOI":"10.1016/0025-5564(77)90030-X","ISSN":"00255564","abstract":"This paper deals with the overall transmission dynamics of schistosomiasis, and other similar helminthic infections, in which the parasitic worms have a sexual stage in the primary (human) host. Most previous studies have assumed the worms to be independently randomly distributed among hosts; we explore the effects of various kinds of aggregation in the worm distribution, and their implications for medically interesting quantities such as prevalence of worms, prevalence of pairs, and mean egg output per host. The effects of worm aggregation upon the transmission dynamics are discussed, with particular regard to the “threshold” and “breakpoint” phenomena. It is shown that the analysis can be extended, simply but generally, to include the effects of a latent period before infected snails become infective. Most of the presentation is for a monogamous worm mating system, but the opposite extreme of promiscuous worms is also treated (in Appendix C). Although mainly concerned with these new results, the paper also attempts a limited amount of review and synthesis. This includes: relationships among earlier models; the threshold's dependence on the transmission parameters (man-to-snail versus snail-to-man), for arbitrary worm aggregation; the relation between Rosenfield's [30] empirical work and more abstract models.","author":[{"dropping-particle":"","family":"May","given":"Robert M.","non-dropping-particle":"","parse-names":false,"suffix":""}],"container-title":"Mathematical Biosciences","id":"ITEM-1","issue":"3-4","issued":{"date-parts":[["1977","1"]]},"page":"301-343","title":"Togetherness among Schistosomes: its effects on the dynamics of the infection","type":"article-journal","volume":"35"},"uris":["http://www.mendeley.com/documents/?uuid=b969d862-c605-3375-81b0-11d64b67099c"]},{"id":"ITEM-2","itemData":{"DOI":"10.1016/0035-9203(78)90205-5","ISSN":"00359203","author":[{"dropping-particle":"","family":"Bradley","given":"David J.","non-dropping-particle":"","parse-names":false,"suffix":""},{"dropping-particle":"","family":"May","given":"Robert M.","non-dropping-particle":"","parse-names":false,"suffix":""}],"container-title":"Transactions of the Royal Society of Tropical Medicine and Hygiene","id":"ITEM-2","issue":"3","issued":{"date-parts":[["1978","1"]]},"page":"262-273","title":"Consequences of helminth aggregation for the dynamics of schistosomiasis","type":"article-journal","volume":"72"},"uris":["http://www.mendeley.com/documents/?uuid=88e568eb-691d-3277-87f8-4e981505fc65"]}],"mendeley":{"formattedCitation":"[16,17]","plainTextFormattedCitation":"[16,17]","previouslyFormattedCitation":"[16,17]"},"properties":{"noteIndex":0},"schema":"https://github.com/citation-style-language/schema/raw/master/csl-citation.json"}</w:instrText>
      </w:r>
      <w:r w:rsidR="004D448A">
        <w:fldChar w:fldCharType="separate"/>
      </w:r>
      <w:r w:rsidR="004D448A" w:rsidRPr="004D448A">
        <w:rPr>
          <w:noProof/>
        </w:rPr>
        <w:t>[16,17]</w:t>
      </w:r>
      <w:r w:rsidR="004D448A">
        <w:fldChar w:fldCharType="end"/>
      </w:r>
      <w:r w:rsidR="00191405">
        <w:t xml:space="preserve"> </w:t>
      </w:r>
      <w:r w:rsidR="00760833">
        <w:t>This raises doubt as to whether analytic estimates of the mating probability and breakpoint, which rely on an assumption of negative binomially distributed parasites, are reliable in elimination settings.</w:t>
      </w:r>
    </w:p>
    <w:p w14:paraId="38A48A58" w14:textId="4F75BE7B" w:rsidR="001A2F5E" w:rsidRDefault="00227A7A">
      <w:pPr>
        <w:pStyle w:val="BodyText"/>
      </w:pPr>
      <w:r>
        <w:t>Here, we examine evidence for dynamic aggregation from the Zanzibar Elimination of Schistosomiasis Transmission (ZEST) study, a randomized control trial with the aim of eliminating schistosomiasis as a public health problem and haltin</w:t>
      </w:r>
      <w:r w:rsidR="00294309">
        <w:t>g schistosomiasis transmission</w:t>
      </w:r>
      <w:r>
        <w:t xml:space="preserve"> on the two main islands of the Zanzibar archipelago off the coast of Tanzania.</w:t>
      </w:r>
      <w:r w:rsidR="004D448A">
        <w:t xml:space="preserve"> </w:t>
      </w:r>
      <w:r w:rsidR="004D448A">
        <w:fldChar w:fldCharType="begin" w:fldLock="1"/>
      </w:r>
      <w:r w:rsidR="004D448A">
        <w:instrText>ADDIN CSL_CITATION {"citationItems":[{"id":"ITEM-1","itemData":{"DOI":"10.1371/journal.pntd.0007268","ISSN":"1935-2735","author":[{"dropping-particle":"","family":"Knopp","given":"Stefanie","non-dropping-particle":"","parse-names":false,"suffix":""},{"dropping-particle":"","family":"Ame","given":"Shaali M.","non-dropping-particle":"","parse-names":false,"suffix":""},{"dropping-particle":"","family":"Person","given":"Bobbie","non-dropping-particle":"","parse-names":false,"suffix":""},{"dropping-particle":"","family":"Hattendorf","given":"Jan","non-dropping-particle":"","parse-names":false,"suffix":""},{"dropping-particle":"","family":"Rabone","given":"Muriel","non-dropping-particle":"","parse-names":false,"suffix":""},{"dropping-particle":"","family":"Juma","given":"Saleh","non-dropping-particle":"","parse-names":false,"suffix":""},{"dropping-particle":"","family":"Muhsin","given":"Juma","non-dropping-particle":"","parse-names":false,"suffix":""},{"dropping-particle":"","family":"Khamis","given":"Iddi Simba","non-dropping-particle":"","parse-names":false,"suffix":""},{"dropping-particle":"","family":"Hollenberg","given":"Elizabeth","non-dropping-particle":"","parse-names":false,"suffix":""},{"dropping-particle":"","family":"Mohammed","given":"Khalfan A.","non-dropping-particle":"","parse-names":false,"suffix":""},{"dropping-particle":"","family":"Kabole","given":"Fatma","non-dropping-particle":"","parse-names":false,"suffix":""},{"dropping-particle":"","family":"Ali","given":"Said M.","non-dropping-particle":"","parse-names":false,"suffix":""},{"dropping-particle":"","family":"Rollinson","given":"David","non-dropping-particle":"","parse-names":false,"suffix":""}],"container-title":"PLOS Neglected Tropical Diseases","editor":[{"dropping-particle":"","family":"French","given":"Michael","non-dropping-particle":"","parse-names":false,"suffix":""}],"id":"ITEM-1","issue":"5","issued":{"date-parts":[["2019","5","6"]]},"page":"e0007268","title":"A 5-Year intervention study on elimination of urogenital schistosomiasis in Zanzibar: Parasitological results of annual cross-sectional surveys","type":"article-journal","volume":"13"},"uris":["http://www.mendeley.com/documents/?uuid=9258c640-61d3-341d-95f4-949484eaefe9"]},{"id":"ITEM-2","itemData":{"DOI":"10.1016/S2214-109X(19)30189-5","ISSN":"2214109X","abstract":"Background: Elimination of schistosomiasis as a public health problem and interruption of transmission in selected areas are targets set by WHO for 2025. Our aim was to assess biannual mass drug administration (MDA) applied alone or with complementary snail control or behaviour change interventions for the reduction of Schistosoma haematobium prevalence and infection intensity in children from Zanzibar and to compare the effect between the clusters. Methods: In a 5-year repeated cross-sectional cluster-randomised trial, 90 shehias (small administrative regions; clusters) in Zanzibar eligible owing to available natural open freshwater bodies and public primary schools were randomly allocated (ratio 1:1:1) to receive one of three interventions: biannual MDA with praziquantel alone (arm 1) or in combination with snail control (arm 2), or behaviour change activities (arm 3). Neither participants nor field or laboratory personnel were blinded to the intervention arms. From 2012 to 2017, annually, a single urine sample was collected from approximately 100 children aged 9–12 years in the main public primary school of each shehia. The primary outcome was S haematobium infection prevalence and intensity in 9–12-year-old children after 5 years of follow-up. This study is completed and was registered with the ISRCTN, number 48837681. Findings: The trial was done from Nov 1, 2011, through to Dec 31, 2017 and recruitment took place from Nov 2, 2011, until May 17, 2017. At baseline we enrolled 8278 participants, of whom 2899 (35%) were randomly allocated to arm 1, 2741 (33%) to arm 2, and 2638 (32%) to arm 3. 120 (4·2%) of 2853 in arm 1, 209 (7·8%) of 2688 in arm 2, and 167 (6·4%) of 2613 in arm 3 had S haematobium infections at baseline. Heavy infections (≥50 eggs per 10 mL of urine) were found in 126 (1·6%) of 8073 children at baseline. At the 5-year endline survey, 46 (1·4%) of 3184 in arm 1, 56 (1·7%) of 3217 (odds ratio [OR] 1·2 [95% CI 0·6–2·7] vs arm 1) in arm 2, and 58 (1·9%) of 3080 (1·3 [0·6–2·9]) in arm 3 had S haematobium infections. Heavy infections were detected in 33 (0·3%) of 9462 children. Interpretation: Biannual MDA substantially reduced the S haematobium prevalence and infection intensity but was insufficient to interrupt transmission. Although snail control or behaviour change activities did not significantly boost the effect of MDA in our study, they might enhance interruption of transmission when tailored to focal endemicity and applied for a l…","author":[{"dropping-particle":"","family":"Knopp","given":"Stefanie","non-dropping-particle":"","parse-names":false,"suffix":""},{"dropping-particle":"","family":"Person","given":"Bobbie","non-dropping-particle":"","parse-names":false,"suffix":""},{"dropping-particle":"","family":"Ame","given":"Shaali M.","non-dropping-particle":"","parse-names":false,"suffix":""},{"dropping-particle":"","family":"Ali","given":"Said M.","non-dropping-particle":"","parse-names":false,"suffix":""},{"dropping-particle":"","family":"Hattendorf","given":"Jan","non-dropping-particle":"","parse-names":false,"suffix":""},{"dropping-particle":"","family":"Juma","given":"Saleh","non-dropping-particle":"","parse-names":false,"suffix":""},{"dropping-particle":"","family":"Muhsin","given":"Juma","non-dropping-particle":"","parse-names":false,"suffix":""},{"dropping-particle":"","family":"Khamis","given":"Iddi S.","non-dropping-particle":"","parse-names":false,"suffix":""},{"dropping-particle":"","family":"Mohammed","given":"Khalfan A.","non-dropping-particle":"","parse-names":false,"suffix":""},{"dropping-particle":"","family":"Utzinger","given":"Jürg","non-dropping-particle":"","parse-names":false,"suffix":""},{"dropping-particle":"","family":"Hollenberg","given":"Elizabeth","non-dropping-particle":"","parse-names":false,"suffix":""},{"dropping-particle":"","family":"Kabole","given":"Fatma","non-dropping-particle":"","parse-names":false,"suffix":""},{"dropping-particle":"","family":"Rollinson","given":"David","non-dropping-particle":"","parse-names":false,"suffix":""}],"container-title":"The Lancet Global Health","id":"ITEM-2","issue":"8","issued":{"date-parts":[["2019","8","1"]]},"page":"e1118-e1129","publisher":"Elsevier Ltd","title":"Evaluation of integrated interventions layered on mass drug administration for urogenital schistosomiasis elimination: a cluster-randomised trial","type":"article-journal","volume":"7"},"uris":["http://www.mendeley.com/documents/?uuid=fda45e1a-eecb-3ea7-bc31-874f8b2a3914"]}],"mendeley":{"formattedCitation":"[19,20]","plainTextFormattedCitation":"[19,20]","previouslyFormattedCitation":"[19,20]"},"properties":{"noteIndex":0},"schema":"https://github.com/citation-style-language/schema/raw/master/csl-citation.json"}</w:instrText>
      </w:r>
      <w:r w:rsidR="004D448A">
        <w:fldChar w:fldCharType="separate"/>
      </w:r>
      <w:r w:rsidR="004D448A" w:rsidRPr="004D448A">
        <w:rPr>
          <w:noProof/>
        </w:rPr>
        <w:t>[19,20]</w:t>
      </w:r>
      <w:r w:rsidR="004D448A">
        <w:fldChar w:fldCharType="end"/>
      </w:r>
      <w:r w:rsidR="004D448A">
        <w:t xml:space="preserve"> </w:t>
      </w:r>
      <w:r>
        <w:t xml:space="preserve">We revisit classic assumptions of how adult schistosomes are distributed among human hosts and propose a novel, mechanistic data-generating process for worm acquisition and resulting mating dynamics. We then explore how these assumptions and </w:t>
      </w:r>
      <w:r w:rsidR="004D448A">
        <w:t xml:space="preserve">underlying </w:t>
      </w:r>
      <w:r>
        <w:t>data-generating process</w:t>
      </w:r>
      <w:r w:rsidR="004B500B">
        <w:t>es</w:t>
      </w:r>
      <w:r>
        <w:t xml:space="preserve"> affect estimation of the mating probability and discuss implications for ongoing control and elimination efforts for schistosomiasis and other helminthiases.</w:t>
      </w:r>
    </w:p>
    <w:p w14:paraId="1B5C363A" w14:textId="77777777" w:rsidR="001A2F5E" w:rsidRDefault="00227A7A">
      <w:pPr>
        <w:pStyle w:val="Heading1"/>
      </w:pPr>
      <w:bookmarkStart w:id="1" w:name="methods"/>
      <w:r>
        <w:t>Methods</w:t>
      </w:r>
      <w:bookmarkEnd w:id="1"/>
    </w:p>
    <w:p w14:paraId="0DBDD934" w14:textId="20E0D518" w:rsidR="00F1639C" w:rsidRDefault="00F1639C" w:rsidP="00F1639C">
      <w:pPr>
        <w:pStyle w:val="Heading2"/>
      </w:pPr>
      <w:r>
        <w:t>Data</w:t>
      </w:r>
    </w:p>
    <w:p w14:paraId="3B9903E5" w14:textId="4B336531" w:rsidR="001A2F5E" w:rsidRDefault="00227A7A" w:rsidP="005C2970">
      <w:pPr>
        <w:pStyle w:val="BodyText"/>
      </w:pPr>
      <w:r>
        <w:t>The ZEST project enrolled 45</w:t>
      </w:r>
      <w:r w:rsidR="004D448A">
        <w:t xml:space="preserve"> administrative regions called </w:t>
      </w:r>
      <w:proofErr w:type="spellStart"/>
      <w:r w:rsidR="004D448A">
        <w:t>s</w:t>
      </w:r>
      <w:r>
        <w:t>hehias</w:t>
      </w:r>
      <w:proofErr w:type="spellEnd"/>
      <w:r>
        <w:t xml:space="preserve"> on the island of Pemba with the goal of eliminating urogenital schistosomiasis as a public health problem (defined as reducing the prevalence of heavy infections below </w:t>
      </w:r>
      <m:oMath>
        <m:r>
          <w:rPr>
            <w:rFonts w:ascii="Cambria Math" w:hAnsi="Cambria Math"/>
          </w:rPr>
          <m:t>1%</m:t>
        </m:r>
      </m:oMath>
      <w:r>
        <w:t xml:space="preserve">) and 45 Shehias on the island of Unguja with the goal of interrupting </w:t>
      </w:r>
      <w:r>
        <w:rPr>
          <w:i/>
        </w:rPr>
        <w:t>S. haematobium</w:t>
      </w:r>
      <w:r>
        <w:t xml:space="preserve"> transmission (defined as reducing the number of incident cases to zero)</w:t>
      </w:r>
      <w:r w:rsidR="004D448A">
        <w:t xml:space="preserve">. </w:t>
      </w:r>
      <w:r w:rsidR="004D448A">
        <w:fldChar w:fldCharType="begin" w:fldLock="1"/>
      </w:r>
      <w:r w:rsidR="004D448A">
        <w:instrText>ADDIN CSL_CITATION {"citationItems":[{"id":"ITEM-1","itemData":{"DOI":"10.1371/journal.pntd.0007268","ISSN":"1935-2735","author":[{"dropping-particle":"","family":"Knopp","given":"Stefanie","non-dropping-particle":"","parse-names":false,"suffix":""},{"dropping-particle":"","family":"Ame","given":"Shaali M.","non-dropping-particle":"","parse-names":false,"suffix":""},{"dropping-particle":"","family":"Person","given":"Bobbie","non-dropping-particle":"","parse-names":false,"suffix":""},{"dropping-particle":"","family":"Hattendorf","given":"Jan","non-dropping-particle":"","parse-names":false,"suffix":""},{"dropping-particle":"","family":"Rabone","given":"Muriel","non-dropping-particle":"","parse-names":false,"suffix":""},{"dropping-particle":"","family":"Juma","given":"Saleh","non-dropping-particle":"","parse-names":false,"suffix":""},{"dropping-particle":"","family":"Muhsin","given":"Juma","non-dropping-particle":"","parse-names":false,"suffix":""},{"dropping-particle":"","family":"Khamis","given":"Iddi Simba","non-dropping-particle":"","parse-names":false,"suffix":""},{"dropping-particle":"","family":"Hollenberg","given":"Elizabeth","non-dropping-particle":"","parse-names":false,"suffix":""},{"dropping-particle":"","family":"Mohammed","given":"Khalfan A.","non-dropping-particle":"","parse-names":false,"suffix":""},{"dropping-particle":"","family":"Kabole","given":"Fatma","non-dropping-particle":"","parse-names":false,"suffix":""},{"dropping-particle":"","family":"Ali","given":"Said M.","non-dropping-particle":"","parse-names":false,"suffix":""},{"dropping-particle":"","family":"Rollinson","given":"David","non-dropping-particle":"","parse-names":false,"suffix":""}],"container-title":"PLOS Neglected Tropical Diseases","editor":[{"dropping-particle":"","family":"French","given":"Michael","non-dropping-particle":"","parse-names":false,"suffix":""}],"id":"ITEM-1","issue":"5","issued":{"date-parts":[["2019","5","6"]]},"page":"e0007268","title":"A 5-Year intervention study on elimination of urogenital schistosomiasis in Zanzibar: Parasitological results of annual cross-sectional surveys","type":"article-journal","volume":"13"},"uris":["http://www.mendeley.com/documents/?uuid=9258c640-61d3-341d-95f4-949484eaefe9"]},{"id":"ITEM-2","itemData":{"DOI":"10.1016/S2214-109X(19)30189-5","ISSN":"2214109X","abstract":"Background: Elimination of schistosomiasis as a public health problem and interruption of transmission in selected areas are targets set by WHO for 2025. Our aim was to assess biannual mass drug administration (MDA) applied alone or with complementary snail control or behaviour change interventions for the reduction of Schistosoma haematobium prevalence and infection intensity in children from Zanzibar and to compare the effect between the clusters. Methods: In a 5-year repeated cross-sectional cluster-randomised trial, 90 shehias (small administrative regions; clusters) in Zanzibar eligible owing to available natural open freshwater bodies and public primary schools were randomly allocated (ratio 1:1:1) to receive one of three interventions: biannual MDA with praziquantel alone (arm 1) or in combination with snail control (arm 2), or behaviour change activities (arm 3). Neither participants nor field or laboratory personnel were blinded to the intervention arms. From 2012 to 2017, annually, a single urine sample was collected from approximately 100 children aged 9–12 years in the main public primary school of each shehia. The primary outcome was S haematobium infection prevalence and intensity in 9–12-year-old children after 5 years of follow-up. This study is completed and was registered with the ISRCTN, number 48837681. Findings: The trial was done from Nov 1, 2011, through to Dec 31, 2017 and recruitment took place from Nov 2, 2011, until May 17, 2017. At baseline we enrolled 8278 participants, of whom 2899 (35%) were randomly allocated to arm 1, 2741 (33%) to arm 2, and 2638 (32%) to arm 3. 120 (4·2%) of 2853 in arm 1, 209 (7·8%) of 2688 in arm 2, and 167 (6·4%) of 2613 in arm 3 had S haematobium infections at baseline. Heavy infections (≥50 eggs per 10 mL of urine) were found in 126 (1·6%) of 8073 children at baseline. At the 5-year endline survey, 46 (1·4%) of 3184 in arm 1, 56 (1·7%) of 3217 (odds ratio [OR] 1·2 [95% CI 0·6–2·7] vs arm 1) in arm 2, and 58 (1·9%) of 3080 (1·3 [0·6–2·9]) in arm 3 had S haematobium infections. Heavy infections were detected in 33 (0·3%) of 9462 children. Interpretation: Biannual MDA substantially reduced the S haematobium prevalence and infection intensity but was insufficient to interrupt transmission. Although snail control or behaviour change activities did not significantly boost the effect of MDA in our study, they might enhance interruption of transmission when tailored to focal endemicity and applied for a l…","author":[{"dropping-particle":"","family":"Knopp","given":"Stefanie","non-dropping-particle":"","parse-names":false,"suffix":""},{"dropping-particle":"","family":"Person","given":"Bobbie","non-dropping-particle":"","parse-names":false,"suffix":""},{"dropping-particle":"","family":"Ame","given":"Shaali M.","non-dropping-particle":"","parse-names":false,"suffix":""},{"dropping-particle":"","family":"Ali","given":"Said M.","non-dropping-particle":"","parse-names":false,"suffix":""},{"dropping-particle":"","family":"Hattendorf","given":"Jan","non-dropping-particle":"","parse-names":false,"suffix":""},{"dropping-particle":"","family":"Juma","given":"Saleh","non-dropping-particle":"","parse-names":false,"suffix":""},{"dropping-particle":"","family":"Muhsin","given":"Juma","non-dropping-particle":"","parse-names":false,"suffix":""},{"dropping-particle":"","family":"Khamis","given":"Iddi S.","non-dropping-particle":"","parse-names":false,"suffix":""},{"dropping-particle":"","family":"Mohammed","given":"Khalfan A.","non-dropping-particle":"","parse-names":false,"suffix":""},{"dropping-particle":"","family":"Utzinger","given":"Jürg","non-dropping-particle":"","parse-names":false,"suffix":""},{"dropping-particle":"","family":"Hollenberg","given":"Elizabeth","non-dropping-particle":"","parse-names":false,"suffix":""},{"dropping-particle":"","family":"Kabole","given":"Fatma","non-dropping-particle":"","parse-names":false,"suffix":""},{"dropping-particle":"","family":"Rollinson","given":"David","non-dropping-particle":"","parse-names":false,"suffix":""}],"container-title":"The Lancet Global Health","id":"ITEM-2","issue":"8","issued":{"date-parts":[["2019","8","1"]]},"page":"e1118-e1129","publisher":"Elsevier Ltd","title":"Evaluation of integrated interventions layered on mass drug administration for urogenital schistosomiasis elimination: a cluster-randomised trial","type":"article-journal","volume":"7"},"uris":["http://www.mendeley.com/documents/?uuid=fda45e1a-eecb-3ea7-bc31-874f8b2a3914"]}],"mendeley":{"formattedCitation":"[19,20]","plainTextFormattedCitation":"[19,20]","previouslyFormattedCitation":"[19,20]"},"properties":{"noteIndex":0},"schema":"https://github.com/citation-style-language/schema/raw/master/csl-citation.json"}</w:instrText>
      </w:r>
      <w:r w:rsidR="004D448A">
        <w:fldChar w:fldCharType="separate"/>
      </w:r>
      <w:r w:rsidR="004D448A" w:rsidRPr="004D448A">
        <w:rPr>
          <w:noProof/>
        </w:rPr>
        <w:t>[19,20]</w:t>
      </w:r>
      <w:r w:rsidR="004D448A">
        <w:fldChar w:fldCharType="end"/>
      </w:r>
      <w:r w:rsidR="004D448A">
        <w:t xml:space="preserve"> On each island, </w:t>
      </w:r>
      <w:proofErr w:type="spellStart"/>
      <w:r w:rsidR="004D448A">
        <w:t>s</w:t>
      </w:r>
      <w:r>
        <w:t>hehias</w:t>
      </w:r>
      <w:proofErr w:type="spellEnd"/>
      <w:r>
        <w:t xml:space="preserve"> were randomly assigned to receive biannual MDA, biannual MDA plus snail control, or biannual MDA plus a behavioral intervention.</w:t>
      </w:r>
      <w:r w:rsidR="004D448A">
        <w:t xml:space="preserve"> </w:t>
      </w:r>
      <w:r w:rsidR="004D448A">
        <w:fldChar w:fldCharType="begin" w:fldLock="1"/>
      </w:r>
      <w:r w:rsidR="00652EE5">
        <w:instrText>ADDIN CSL_CITATION {"citationItems":[{"id":"ITEM-1","itemData":{"DOI":"10.1016/S2214-109X(19)30189-5","ISSN":"2214109X","abstract":"Background: Elimination of schistosomiasis as a public health problem and interruption of transmission in selected areas are targets set by WHO for 2025. Our aim was to assess biannual mass drug administration (MDA) applied alone or with complementary snail control or behaviour change interventions for the reduction of Schistosoma haematobium prevalence and infection intensity in children from Zanzibar and to compare the effect between the clusters. Methods: In a 5-year repeated cross-sectional cluster-randomised trial, 90 shehias (small administrative regions; clusters) in Zanzibar eligible owing to available natural open freshwater bodies and public primary schools were randomly allocated (ratio 1:1:1) to receive one of three interventions: biannual MDA with praziquantel alone (arm 1) or in combination with snail control (arm 2), or behaviour change activities (arm 3). Neither participants nor field or laboratory personnel were blinded to the intervention arms. From 2012 to 2017, annually, a single urine sample was collected from approximately 100 children aged 9–12 years in the main public primary school of each shehia. The primary outcome was S haematobium infection prevalence and intensity in 9–12-year-old children after 5 years of follow-up. This study is completed and was registered with the ISRCTN, number 48837681. Findings: The trial was done from Nov 1, 2011, through to Dec 31, 2017 and recruitment took place from Nov 2, 2011, until May 17, 2017. At baseline we enrolled 8278 participants, of whom 2899 (35%) were randomly allocated to arm 1, 2741 (33%) to arm 2, and 2638 (32%) to arm 3. 120 (4·2%) of 2853 in arm 1, 209 (7·8%) of 2688 in arm 2, and 167 (6·4%) of 2613 in arm 3 had S haematobium infections at baseline. Heavy infections (≥50 eggs per 10 mL of urine) were found in 126 (1·6%) of 8073 children at baseline. At the 5-year endline survey, 46 (1·4%) of 3184 in arm 1, 56 (1·7%) of 3217 (odds ratio [OR] 1·2 [95% CI 0·6–2·7] vs arm 1) in arm 2, and 58 (1·9%) of 3080 (1·3 [0·6–2·9]) in arm 3 had S haematobium infections. Heavy infections were detected in 33 (0·3%) of 9462 children. Interpretation: Biannual MDA substantially reduced the S haematobium prevalence and infection intensity but was insufficient to interrupt transmission. Although snail control or behaviour change activities did not significantly boost the effect of MDA in our study, they might enhance interruption of transmission when tailored to focal endemicity and applied for a l…","author":[{"dropping-particle":"","family":"Knopp","given":"Stefanie","non-dropping-particle":"","parse-names":false,"suffix":""},{"dropping-particle":"","family":"Person","given":"Bobbie","non-dropping-particle":"","parse-names":false,"suffix":""},{"dropping-particle":"","family":"Ame","given":"Shaali M.","non-dropping-particle":"","parse-names":false,"suffix":""},{"dropping-particle":"","family":"Ali","given":"Said M.","non-dropping-particle":"","parse-names":false,"suffix":""},{"dropping-particle":"","family":"Hattendorf","given":"Jan","non-dropping-particle":"","parse-names":false,"suffix":""},{"dropping-particle":"","family":"Juma","given":"Saleh","non-dropping-particle":"","parse-names":false,"suffix":""},{"dropping-particle":"","family":"Muhsin","given":"Juma","non-dropping-particle":"","parse-names":false,"suffix":""},{"dropping-particle":"","family":"Khamis","given":"Iddi S.","non-dropping-particle":"","parse-names":false,"suffix":""},{"dropping-particle":"","family":"Mohammed","given":"Khalfan A.","non-dropping-particle":"","parse-names":false,"suffix":""},{"dropping-particle":"","family":"Utzinger","given":"Jürg","non-dropping-particle":"","parse-names":false,"suffix":""},{"dropping-particle":"","family":"Hollenberg","given":"Elizabeth","non-dropping-particle":"","parse-names":false,"suffix":""},{"dropping-particle":"","family":"Kabole","given":"Fatma","non-dropping-particle":"","parse-names":false,"suffix":""},{"dropping-particle":"","family":"Rollinson","given":"David","non-dropping-particle":"","parse-names":false,"suffix":""}],"container-title":"The Lancet Global Health","id":"ITEM-1","issue":"8","issued":{"date-parts":[["2019","8","1"]]},"page":"e1118-e1129","publisher":"Elsevier Ltd","title":"Evaluation of integrated interventions layered on mass drug administration for urogenital schistosomiasis elimination: a cluster-randomised trial","type":"article-journal","volume":"7"},"uris":["http://www.mendeley.com/documents/?uuid=fda45e1a-eecb-3ea7-bc31-874f8b2a3914"]},{"id":"ITEM-2","itemData":{"DOI":"10.1017/S0021932016000067","ISSN":"14697599","abstract":"Top-down biomedical interventions to control schistosomiasis in sub-Saharan Africa have had limited success, primarily because they fail to engage with the social, political, economic and ecological contexts in which they are delivered. Despite the call to foster community engagement and to adapt interventions to local circumstances, programmes have rarely embraced such an approach. This article outlines a community co-designed process, based upon Human-Centered Design, to demonstrate how this approach works in practice. It is based on initial work undertaken by social science researchers, public health practitioners and community members from the Zanzibar Islands, Tanzania, between November 2011 and December 2013. During the process, 32 community members participated in a qualitative and quantitative data-driven workshop where they interpreted data on local infections from S. haematobium and co-designed interventions with the assistance of a facilitator trained in the social sciences. These interventions included the implementation of novel school-based education and training, the identification of relevant safe play activities and events at local schools, the installation of community-designed urinals for boys and girls and the installation of community-designed laundry-washing platforms to reduce exposure to cercariae-contaminated fresh water. It is suggested that the a community co-designed process, drawing from Human-Centered Design principles and techniques, enables the development of more sustainable and effective interventions for the control of schistosomiasis.","author":[{"dropping-particle":"","family":"Person","given":"B.","non-dropping-particle":"","parse-names":false,"suffix":""},{"dropping-particle":"","family":"Knopp","given":"S.","non-dropping-particle":"","parse-names":false,"suffix":""},{"dropping-particle":"","family":"Ali","given":"S. M.","non-dropping-particle":"","parse-names":false,"suffix":""},{"dropping-particle":"","family":"A'Kadir","given":"F. M.","non-dropping-particle":"","parse-names":false,"suffix":""},{"dropping-particle":"","family":"Khamis","given":"A. N.","non-dropping-particle":"","parse-names":false,"suffix":""},{"dropping-particle":"","family":"Ali","given":"J. N.","non-dropping-particle":"","parse-names":false,"suffix":""},{"dropping-particle":"","family":"Lymo","given":"J. H.","non-dropping-particle":"","parse-names":false,"suffix":""},{"dropping-particle":"","family":"Mohammed","given":"K. A.","non-dropping-particle":"","parse-names":false,"suffix":""},{"dropping-particle":"","family":"Rollinson","given":"D.","non-dropping-particle":"","parse-names":false,"suffix":""}],"container-title":"Journal of Biosocial Science","id":"ITEM-2","issue":"S1","issued":{"date-parts":[["2016","9","1"]]},"page":"S56-S73","publisher":"Cambridge University Press","title":"Community co-designed schistosomiasis control interventions for school-aged children in Zanzibar","type":"article-journal","volume":"48"},"uris":["http://www.mendeley.com/documents/?uuid=4e8cb9da-0e57-3812-83e3-870e95b60d06"]},{"id":"ITEM-3","itemData":{"DOI":"10.1016/j.actatropica.2016.08.004","ISSN":"18736254","abstract":"In Zanzibar, United Republic of Tanzania, Madrassa schools are influential institutions, where children and adults can learn about the interpretation of the Koran. We aimed to explore the involvement of Madrassa teachers for behavior change interventions in a randomized operational research trial designed to investigate the impact of multiple approaches to eliminate urogenital schistosomiasis transmission from Zanzibar. Madrassa teachers performing in the 30 communities of the behavior change study arm were trained in new interactive and participatory teaching methods by the local behavioral team and provided with schistosomiasis-teaching tools for teaching about transmission and prevention in their Madrassa. In July 2014, in a qualitative research study, we conducted 25 semi-structured interviews with Madrassa teachers to find out how they perceived their involvement in interventions against schistosomiasis. In 2014, 5926 among the 8497 registered Madrassa students in 30 communities on Unguja and Pemba islands received health education and participated in interactive behavior change exercises about schistosomiasis. Madrassa teachers reported that they valued their inclusion in the study and the opportunity to educate their students about schistosomiasis transmission, prevention, and treatment. They also perceived personal and community benefits as a result of their training and strongly supported the inclusion of additional Madrassa teachers in future intervention activities. Madrassa teachers are influential in the Zanzibari society, and hence are important change agents within our community-level behavioral intervention. They might constitute an untapped resource that can help to expand and increase acceptance of and participation in schistosomiasis and other neglected tropical disease control activities in African Muslim communities.","author":[{"dropping-particle":"","family":"Celone","given":"Mike","non-dropping-particle":"","parse-names":false,"suffix":""},{"dropping-particle":"","family":"Person","given":"Bobbie","non-dropping-particle":"","parse-names":false,"suffix":""},{"dropping-particle":"","family":"Ali","given":"Said M.","non-dropping-particle":"","parse-names":false,"suffix":""},{"dropping-particle":"","family":"Lyimo","given":"Jameelat H.","non-dropping-particle":"","parse-names":false,"suffix":""},{"dropping-particle":"","family":"Mohammed","given":"Ulfat A.","non-dropping-particle":"","parse-names":false,"suffix":""},{"dropping-particle":"","family":"Khamis","given":"Alippo N.","non-dropping-particle":"","parse-names":false,"suffix":""},{"dropping-particle":"","family":"Mohammed","given":"Yussra S.","non-dropping-particle":"","parse-names":false,"suffix":""},{"dropping-particle":"","family":"Mohammed","given":"Khalfan A.","non-dropping-particle":"","parse-names":false,"suffix":""},{"dropping-particle":"","family":"Rollinson","given":"David","non-dropping-particle":"","parse-names":false,"suffix":""},{"dropping-particle":"","family":"Knopp","given":"Stefanie","non-dropping-particle":"","parse-names":false,"suffix":""}],"container-title":"Acta Tropica","id":"ITEM-3","issued":{"date-parts":[["2016","11","1"]]},"page":"142-148","publisher":"Elsevier B.V.","title":"Increasing the reach: Involving local Muslim religious teachers in a behavioral intervention to eliminate urogenital schistosomiasis in Zanzibar","type":"article-journal","volume":"163"},"uris":["http://www.mendeley.com/documents/?uuid=7d2b845a-abad-3277-9318-905b77794242"]}],"mendeley":{"formattedCitation":"[20–22]","plainTextFormattedCitation":"[20–22]","previouslyFormattedCitation":"[20–22]"},"properties":{"noteIndex":0},"schema":"https://github.com/citation-style-language/schema/raw/master/csl-citation.json"}</w:instrText>
      </w:r>
      <w:r w:rsidR="004D448A">
        <w:fldChar w:fldCharType="separate"/>
      </w:r>
      <w:r w:rsidR="004D448A" w:rsidRPr="004D448A">
        <w:rPr>
          <w:noProof/>
        </w:rPr>
        <w:t>[20–22]</w:t>
      </w:r>
      <w:r w:rsidR="004D448A">
        <w:fldChar w:fldCharType="end"/>
      </w:r>
      <w:r>
        <w:t xml:space="preserve"> Cross-sectional parasitological surveys were conducted a</w:t>
      </w:r>
      <w:r w:rsidR="004D448A">
        <w:t xml:space="preserve">nnually from 2012-2017 in each </w:t>
      </w:r>
      <w:proofErr w:type="spellStart"/>
      <w:r w:rsidR="004D448A">
        <w:t>s</w:t>
      </w:r>
      <w:r>
        <w:t>hehia</w:t>
      </w:r>
      <w:proofErr w:type="spellEnd"/>
      <w:r>
        <w:t>. Data used here were acquired via a formal data request to the Schistosomiasis Consortium for Operational Research and Evaluation (SCORE) and are comprised of 27</w:t>
      </w:r>
      <w:r w:rsidR="00652EE5">
        <w:t>,</w:t>
      </w:r>
      <w:r>
        <w:t>626 observations of parasite burden among adults and 75</w:t>
      </w:r>
      <w:r w:rsidR="00652EE5">
        <w:t>,</w:t>
      </w:r>
      <w:r>
        <w:t xml:space="preserve">039 observations of parasite burden among school-aged children, each measured as </w:t>
      </w:r>
      <w:r>
        <w:rPr>
          <w:i/>
        </w:rPr>
        <w:t>S. haematobium</w:t>
      </w:r>
      <w:r>
        <w:t xml:space="preserve"> eggs per 10mL urine.</w:t>
      </w:r>
    </w:p>
    <w:p w14:paraId="3BBDAFAE" w14:textId="1F035537" w:rsidR="00F1639C" w:rsidRDefault="004B500B" w:rsidP="00F1639C">
      <w:pPr>
        <w:pStyle w:val="Heading2"/>
      </w:pPr>
      <w:r>
        <w:t>Aggregation dynamics from observed egg burdens</w:t>
      </w:r>
    </w:p>
    <w:p w14:paraId="78374433" w14:textId="4A125117" w:rsidR="001A2F5E" w:rsidRDefault="00227A7A">
      <w:pPr>
        <w:pStyle w:val="BodyText"/>
      </w:pPr>
      <w:r>
        <w:t xml:space="preserve">The likelihood of the inverse negative binomial </w:t>
      </w:r>
      <w:r w:rsidR="00652EE5">
        <w:t>aggregation</w:t>
      </w:r>
      <w:r>
        <w:t xml:space="preserve"> parameter, </w:t>
      </w:r>
      <m:oMath>
        <m:sSubSup>
          <m:sSubSupPr>
            <m:ctrlPr>
              <w:rPr>
                <w:rFonts w:ascii="Cambria Math" w:hAnsi="Cambria Math"/>
              </w:rPr>
            </m:ctrlPr>
          </m:sSubSupPr>
          <m:e>
            <m:r>
              <w:rPr>
                <w:rFonts w:ascii="Cambria Math" w:hAnsi="Cambria Math"/>
              </w:rPr>
              <m:t>α</m:t>
            </m:r>
          </m:e>
          <m:sub>
            <m:r>
              <w:rPr>
                <w:rFonts w:ascii="Cambria Math" w:hAnsi="Cambria Math"/>
              </w:rPr>
              <m:t>st</m:t>
            </m:r>
          </m:sub>
          <m:sup>
            <m:r>
              <m:rPr>
                <m:scr m:val="script"/>
                <m:sty m:val="p"/>
              </m:rPr>
              <w:rPr>
                <w:rFonts w:ascii="Cambria Math" w:hAnsi="Cambria Math"/>
              </w:rPr>
              <m:t>E</m:t>
            </m:r>
          </m:sup>
        </m:sSubSup>
      </m:oMath>
      <w:r>
        <w:t xml:space="preserve">, and mean community egg burden, </w:t>
      </w:r>
      <m:oMath>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oMath>
      <w:r>
        <w:t xml:space="preserve">, can be estimated for each shehia, </w:t>
      </w:r>
      <m:oMath>
        <m:r>
          <w:rPr>
            <w:rFonts w:ascii="Cambria Math" w:hAnsi="Cambria Math"/>
          </w:rPr>
          <m:t>s</m:t>
        </m:r>
      </m:oMath>
      <w:r>
        <w:t xml:space="preserve">, and year, </w:t>
      </w:r>
      <m:oMath>
        <m:r>
          <w:rPr>
            <w:rFonts w:ascii="Cambria Math" w:hAnsi="Cambria Math"/>
          </w:rPr>
          <m:t>t</m:t>
        </m:r>
      </m:oMath>
      <w:r>
        <w:t>, from individual</w:t>
      </w:r>
      <w:r w:rsidR="004D448A">
        <w:t xml:space="preserve">, </w:t>
      </w:r>
      <m:oMath>
        <m:r>
          <w:rPr>
            <w:rFonts w:ascii="Cambria Math" w:hAnsi="Cambria Math"/>
          </w:rPr>
          <m:t>i</m:t>
        </m:r>
      </m:oMath>
      <w:r w:rsidR="004D448A">
        <w:rPr>
          <w:rFonts w:eastAsiaTheme="minorEastAsia"/>
        </w:rPr>
        <w:t>,</w:t>
      </w:r>
      <w:r>
        <w:t xml:space="preserve"> egg counts, </w:t>
      </w:r>
      <m:oMath>
        <m:sSub>
          <m:sSubPr>
            <m:ctrlPr>
              <w:rPr>
                <w:rFonts w:ascii="Cambria Math" w:hAnsi="Cambria Math"/>
              </w:rPr>
            </m:ctrlPr>
          </m:sSubPr>
          <m:e>
            <m:r>
              <w:rPr>
                <w:rFonts w:ascii="Cambria Math" w:hAnsi="Cambria Math"/>
              </w:rPr>
              <m:t>e</m:t>
            </m:r>
          </m:e>
          <m:sub>
            <m:r>
              <w:rPr>
                <w:rFonts w:ascii="Cambria Math" w:hAnsi="Cambria Math"/>
              </w:rPr>
              <m:t>ist</m:t>
            </m:r>
          </m:sub>
        </m:sSub>
      </m:oMath>
      <w:r>
        <w:t>, as:</w:t>
      </w:r>
    </w:p>
    <w:p w14:paraId="7B405AD3" w14:textId="2EBF8733" w:rsidR="001A2F5E" w:rsidRDefault="00227A7A">
      <w:pPr>
        <w:pStyle w:val="BodyText"/>
      </w:pPr>
      <m:oMathPara>
        <m:oMathParaPr>
          <m:jc m:val="center"/>
        </m:oMathParaPr>
        <m:oMath>
          <m:r>
            <w:rPr>
              <w:rFonts w:ascii="Cambria Math" w:hAnsi="Cambria Math"/>
            </w:rPr>
            <w:lastRenderedPageBreak/>
            <m:t>L(</m:t>
          </m:r>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st</m:t>
              </m:r>
            </m:sub>
          </m:sSub>
          <m:r>
            <w:rPr>
              <w:rFonts w:ascii="Cambria Math" w:hAnsi="Cambria Math"/>
            </w:rPr>
            <m:t>)=</m:t>
          </m:r>
          <m:nary>
            <m:naryPr>
              <m:chr m:val="∏"/>
              <m:limLoc m:val="undOvr"/>
              <m:ctrlPr>
                <w:rPr>
                  <w:rFonts w:ascii="Cambria Math" w:hAnsi="Cambria Math"/>
                </w:rPr>
              </m:ctrlPr>
            </m:naryPr>
            <m:sub>
              <m:r>
                <w:rPr>
                  <w:rFonts w:ascii="Cambria Math" w:hAnsi="Cambria Math"/>
                </w:rPr>
                <m:t>i=1</m:t>
              </m:r>
            </m:sub>
            <m:sup>
              <m:sSub>
                <m:sSubPr>
                  <m:ctrlPr>
                    <w:rPr>
                      <w:rFonts w:ascii="Cambria Math" w:hAnsi="Cambria Math"/>
                    </w:rPr>
                  </m:ctrlPr>
                </m:sSubPr>
                <m:e>
                  <m:r>
                    <w:rPr>
                      <w:rFonts w:ascii="Cambria Math" w:hAnsi="Cambria Math"/>
                    </w:rPr>
                    <m:t>n</m:t>
                  </m:r>
                </m:e>
                <m:sub>
                  <m:r>
                    <w:rPr>
                      <w:rFonts w:ascii="Cambria Math" w:hAnsi="Cambria Math"/>
                    </w:rPr>
                    <m:t>st</m:t>
                  </m:r>
                </m:sub>
              </m:sSub>
            </m:sup>
            <m:e>
              <m:d>
                <m:dPr>
                  <m:ctrlPr>
                    <w:rPr>
                      <w:rFonts w:ascii="Cambria Math" w:hAnsi="Cambria Math"/>
                    </w:rPr>
                  </m:ctrlPr>
                </m:dPr>
                <m:e>
                  <m:f>
                    <m:fPr>
                      <m:ctrlPr>
                        <w:rPr>
                          <w:rFonts w:ascii="Cambria Math" w:hAnsi="Cambria Math"/>
                        </w:rPr>
                      </m:ctrlPr>
                    </m:fPr>
                    <m:num>
                      <m:r>
                        <w:rPr>
                          <w:rFonts w:ascii="Cambria Math" w:hAnsi="Cambria Math"/>
                        </w:rPr>
                        <m:t>Γ</m:t>
                      </m:r>
                      <m:d>
                        <m:dPr>
                          <m:ctrlPr>
                            <w:rPr>
                              <w:rFonts w:ascii="Cambria Math" w:hAnsi="Cambria Math"/>
                              <w:i/>
                            </w:rPr>
                          </m:ctrlPr>
                        </m:dPr>
                        <m:e>
                          <m:sSub>
                            <m:sSubPr>
                              <m:ctrlPr>
                                <w:rPr>
                                  <w:rFonts w:ascii="Cambria Math" w:hAnsi="Cambria Math"/>
                                </w:rPr>
                              </m:ctrlPr>
                            </m:sSubPr>
                            <m:e>
                              <m:r>
                                <w:rPr>
                                  <w:rFonts w:ascii="Cambria Math" w:hAnsi="Cambria Math"/>
                                </w:rPr>
                                <m:t>e</m:t>
                              </m:r>
                            </m:e>
                            <m:sub>
                              <m:r>
                                <w:rPr>
                                  <w:rFonts w:ascii="Cambria Math" w:hAnsi="Cambria Math"/>
                                </w:rPr>
                                <m:t>ist</m:t>
                              </m:r>
                            </m:sub>
                          </m:sSub>
                          <m: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st</m:t>
                              </m:r>
                            </m:sub>
                            <m:sup>
                              <m:r>
                                <w:rPr>
                                  <w:rFonts w:ascii="Cambria Math" w:hAnsi="Cambria Math"/>
                                </w:rPr>
                                <m:t>-1</m:t>
                              </m:r>
                            </m:sup>
                          </m:sSubSup>
                        </m:e>
                      </m:d>
                    </m:num>
                    <m:den>
                      <m:sSub>
                        <m:sSubPr>
                          <m:ctrlPr>
                            <w:rPr>
                              <w:rFonts w:ascii="Cambria Math" w:hAnsi="Cambria Math"/>
                            </w:rPr>
                          </m:ctrlPr>
                        </m:sSubPr>
                        <m:e>
                          <m:r>
                            <w:rPr>
                              <w:rFonts w:ascii="Cambria Math" w:hAnsi="Cambria Math"/>
                            </w:rPr>
                            <m:t>e</m:t>
                          </m:r>
                        </m:e>
                        <m:sub>
                          <m:r>
                            <w:rPr>
                              <w:rFonts w:ascii="Cambria Math" w:hAnsi="Cambria Math"/>
                            </w:rPr>
                            <m:t>ist</m:t>
                          </m:r>
                        </m:sub>
                      </m:sSub>
                      <m:r>
                        <w:rPr>
                          <w:rFonts w:ascii="Cambria Math" w:hAnsi="Cambria Math"/>
                        </w:rPr>
                        <m:t>!Γ</m:t>
                      </m:r>
                      <m:d>
                        <m:dPr>
                          <m:ctrlPr>
                            <w:rPr>
                              <w:rFonts w:ascii="Cambria Math" w:hAnsi="Cambria Math"/>
                              <w:i/>
                            </w:rPr>
                          </m:ctrlPr>
                        </m:dPr>
                        <m:e>
                          <m:sSubSup>
                            <m:sSubSupPr>
                              <m:ctrlPr>
                                <w:rPr>
                                  <w:rFonts w:ascii="Cambria Math" w:hAnsi="Cambria Math"/>
                                </w:rPr>
                              </m:ctrlPr>
                            </m:sSubSupPr>
                            <m:e>
                              <m:r>
                                <w:rPr>
                                  <w:rFonts w:ascii="Cambria Math" w:hAnsi="Cambria Math"/>
                                </w:rPr>
                                <m:t>α</m:t>
                              </m:r>
                            </m:e>
                            <m:sub>
                              <m:r>
                                <w:rPr>
                                  <w:rFonts w:ascii="Cambria Math" w:hAnsi="Cambria Math"/>
                                </w:rPr>
                                <m:t>st</m:t>
                              </m:r>
                            </m:sub>
                            <m:sup>
                              <m:r>
                                <w:rPr>
                                  <w:rFonts w:ascii="Cambria Math" w:hAnsi="Cambria Math"/>
                                </w:rPr>
                                <m:t>-1</m:t>
                              </m:r>
                            </m:sup>
                          </m:sSubSup>
                        </m:e>
                      </m:d>
                    </m:den>
                  </m:f>
                </m:e>
              </m:d>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α</m:t>
                              </m:r>
                            </m:e>
                            <m:sub>
                              <m:r>
                                <w:rPr>
                                  <w:rFonts w:ascii="Cambria Math" w:hAnsi="Cambria Math"/>
                                </w:rPr>
                                <m:t>st</m:t>
                              </m:r>
                            </m:sub>
                          </m:sSub>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num>
                        <m:den>
                          <m:r>
                            <w:rPr>
                              <w:rFonts w:ascii="Cambria Math" w:hAnsi="Cambria Math"/>
                            </w:rPr>
                            <m:t>1+</m:t>
                          </m:r>
                          <m:sSub>
                            <m:sSubPr>
                              <m:ctrlPr>
                                <w:rPr>
                                  <w:rFonts w:ascii="Cambria Math" w:hAnsi="Cambria Math"/>
                                </w:rPr>
                              </m:ctrlPr>
                            </m:sSubPr>
                            <m:e>
                              <m:r>
                                <w:rPr>
                                  <w:rFonts w:ascii="Cambria Math" w:hAnsi="Cambria Math"/>
                                </w:rPr>
                                <m:t>α</m:t>
                              </m:r>
                            </m:e>
                            <m:sub>
                              <m:r>
                                <w:rPr>
                                  <w:rFonts w:ascii="Cambria Math" w:hAnsi="Cambria Math"/>
                                </w:rPr>
                                <m:t>st</m:t>
                              </m:r>
                            </m:sub>
                          </m:sSub>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den>
                      </m:f>
                    </m:e>
                  </m:d>
                  <m:ctrlPr>
                    <w:rPr>
                      <w:rFonts w:ascii="Cambria Math" w:hAnsi="Cambria Math"/>
                      <w:i/>
                    </w:rPr>
                  </m:ctrlPr>
                </m:e>
                <m:sup>
                  <m:sSub>
                    <m:sSubPr>
                      <m:ctrlPr>
                        <w:rPr>
                          <w:rFonts w:ascii="Cambria Math" w:hAnsi="Cambria Math"/>
                        </w:rPr>
                      </m:ctrlPr>
                    </m:sSubPr>
                    <m:e>
                      <m:r>
                        <w:rPr>
                          <w:rFonts w:ascii="Cambria Math" w:hAnsi="Cambria Math"/>
                        </w:rPr>
                        <m:t>e</m:t>
                      </m:r>
                    </m:e>
                    <m:sub>
                      <m:r>
                        <w:rPr>
                          <w:rFonts w:ascii="Cambria Math" w:hAnsi="Cambria Math"/>
                        </w:rPr>
                        <m:t>ist</m:t>
                      </m:r>
                    </m:sub>
                  </m:sSub>
                </m:sup>
              </m:sSup>
              <m:r>
                <w:rPr>
                  <w:rFonts w:ascii="Cambria Math" w:hAnsi="Cambria Math"/>
                </w:rPr>
                <m:t>(1+</m:t>
              </m:r>
              <m:sSub>
                <m:sSubPr>
                  <m:ctrlPr>
                    <w:rPr>
                      <w:rFonts w:ascii="Cambria Math" w:hAnsi="Cambria Math"/>
                    </w:rPr>
                  </m:ctrlPr>
                </m:sSubPr>
                <m:e>
                  <m:r>
                    <w:rPr>
                      <w:rFonts w:ascii="Cambria Math" w:hAnsi="Cambria Math"/>
                    </w:rPr>
                    <m:t>α</m:t>
                  </m:r>
                </m:e>
                <m:sub>
                  <m:r>
                    <w:rPr>
                      <w:rFonts w:ascii="Cambria Math" w:hAnsi="Cambria Math"/>
                    </w:rPr>
                    <m:t>st</m:t>
                  </m:r>
                </m:sub>
              </m:sSub>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sSup>
                <m:sSupPr>
                  <m:ctrlPr>
                    <w:rPr>
                      <w:rFonts w:ascii="Cambria Math" w:hAnsi="Cambria Math"/>
                    </w:rPr>
                  </m:ctrlPr>
                </m:sSupPr>
                <m:e>
                  <m:r>
                    <w:rPr>
                      <w:rFonts w:ascii="Cambria Math" w:hAnsi="Cambria Math"/>
                    </w:rPr>
                    <m:t>)</m:t>
                  </m:r>
                </m:e>
                <m:sup>
                  <m:r>
                    <w:rPr>
                      <w:rFonts w:ascii="Cambria Math" w:hAnsi="Cambria Math"/>
                    </w:rPr>
                    <m:t>-1/</m:t>
                  </m:r>
                  <m:sSub>
                    <m:sSubPr>
                      <m:ctrlPr>
                        <w:rPr>
                          <w:rFonts w:ascii="Cambria Math" w:hAnsi="Cambria Math"/>
                        </w:rPr>
                      </m:ctrlPr>
                    </m:sSubPr>
                    <m:e>
                      <m:r>
                        <w:rPr>
                          <w:rFonts w:ascii="Cambria Math" w:hAnsi="Cambria Math"/>
                        </w:rPr>
                        <m:t>α</m:t>
                      </m:r>
                    </m:e>
                    <m:sub>
                      <m:r>
                        <w:rPr>
                          <w:rFonts w:ascii="Cambria Math" w:hAnsi="Cambria Math"/>
                        </w:rPr>
                        <m:t>st</m:t>
                      </m:r>
                    </m:sub>
                  </m:sSub>
                </m:sup>
              </m:sSup>
            </m:e>
          </m:nary>
        </m:oMath>
      </m:oMathPara>
    </w:p>
    <w:p w14:paraId="6EE94C0F" w14:textId="654A48E0" w:rsidR="001A2F5E" w:rsidRDefault="00227A7A" w:rsidP="00760833">
      <w:pPr>
        <w:pStyle w:val="BodyText"/>
      </w:pPr>
      <w:r>
        <w:t xml:space="preserve">While aggregation is most frequently reported and discussed in terms of </w:t>
      </w:r>
      <m:oMath>
        <m:r>
          <w:rPr>
            <w:rFonts w:ascii="Cambria Math" w:hAnsi="Cambria Math"/>
          </w:rPr>
          <m:t>κ</m:t>
        </m:r>
      </m:oMath>
      <w:r>
        <w:t xml:space="preserve">, its inverse, </w:t>
      </w:r>
      <m:oMath>
        <m:r>
          <w:rPr>
            <w:rFonts w:ascii="Cambria Math" w:hAnsi="Cambria Math"/>
          </w:rPr>
          <m:t>α=1/κ</m:t>
        </m:r>
      </m:oMath>
      <w:r>
        <w:t xml:space="preserve"> has more desirable properties for statistical estimation and inference (see e.g.</w:t>
      </w:r>
      <w:hyperlink r:id="rId8"/>
      <w:r w:rsidR="00652EE5">
        <w:rPr>
          <w:rStyle w:val="Hyperlink"/>
        </w:rPr>
        <w:t xml:space="preserve"> </w:t>
      </w:r>
      <w:r w:rsidR="00652EE5">
        <w:rPr>
          <w:rStyle w:val="Hyperlink"/>
        </w:rPr>
        <w:fldChar w:fldCharType="begin" w:fldLock="1"/>
      </w:r>
      <w:r w:rsidR="00156A35">
        <w:rPr>
          <w:rStyle w:val="Hyperlink"/>
        </w:rPr>
        <w:instrText>ADDIN CSL_CITATION {"citationItems":[{"id":"ITEM-1","itemData":{"DOI":"10.1371/journal.pone.0000180","ISSN":"1932-6203","abstract":"Background. The negative binomial distribution is used commonly throughout biology as a model for overdispersed count data, with attention focused on the negative binomial dispersion parameter, κ. A substantial literature exists on the estimation of κ, but most attention has focused on datasets that are not highly overdispersed (i.e., those with κ≥1), and the accuracy of confidence intervals estimated for κ is typically not explored. Methodology. This article presents a simulation study exploring the bias, precision, and confidence interval coverage of maximum-likelihood estimates of κ from highly overdispersed distributions. In addition to exploring small-sample bias on negative binomial estimates, the study addresses estimation from datasets influenced by two types of event under-counting, and from disease transmission data subject to selection bias for successful outbreaks. Conclusions. Results show that maximum likelihood estimates of κ can be biased upward by small sample size or under-reporting of zero-class events, but are not biased downward by any of the factors considered. Confidence intervals estimated from the asymptotic sampling variance tend to exhibit coverage below the nominal level, with overestimates of κ comprising the great majority of coverage errors. Estimation from outbreak datasets does not increase the bias of κ estimates, but can add significant upward bias to estimates of the mean. Because κ varies inversely with the degree of overdispersion, these findings show that overestimation of the degree of overdispersion is very rare for these datasets. © 2007 James Lloyd-Smith.","author":[{"dropping-particle":"","family":"Lloyd-Smith","given":"James O.","non-dropping-particle":"","parse-names":false,"suffix":""}],"container-title":"PLoS ONE","editor":[{"dropping-particle":"","family":"Rees","given":"Mark","non-dropping-particle":"","parse-names":false,"suffix":""}],"id":"ITEM-1","issue":"2","issued":{"date-parts":[["2007","2","14"]]},"page":"e180","publisher":"Public Library of Science","title":"Maximum Likelihood Estimation of the Negative Binomial Dispersion Parameter for Highly Overdispersed Data, with Applications to Infectious Diseases","type":"article-journal","volume":"2"},"uris":["http://www.mendeley.com/documents/?uuid=cd7e3a79-0f41-3661-8b1b-f6b4cca55012"]}],"mendeley":{"formattedCitation":"[23]","plainTextFormattedCitation":"[23]","previouslyFormattedCitation":"[23]"},"properties":{"noteIndex":0},"schema":"https://github.com/citation-style-language/schema/raw/master/csl-citation.json"}</w:instrText>
      </w:r>
      <w:r w:rsidR="00652EE5">
        <w:rPr>
          <w:rStyle w:val="Hyperlink"/>
        </w:rPr>
        <w:fldChar w:fldCharType="separate"/>
      </w:r>
      <w:r w:rsidR="00652EE5" w:rsidRPr="00652EE5">
        <w:rPr>
          <w:rStyle w:val="Hyperlink"/>
          <w:noProof/>
        </w:rPr>
        <w:t>[23]</w:t>
      </w:r>
      <w:r w:rsidR="00652EE5">
        <w:rPr>
          <w:rStyle w:val="Hyperlink"/>
        </w:rPr>
        <w:fldChar w:fldCharType="end"/>
      </w:r>
      <w:r>
        <w:t xml:space="preserve">). </w:t>
      </w:r>
      <w:proofErr w:type="gramStart"/>
      <w:r>
        <w:t>Therefore</w:t>
      </w:r>
      <w:proofErr w:type="gramEnd"/>
      <w:r>
        <w:t xml:space="preserve"> results are presented in terms of </w:t>
      </w:r>
      <m:oMath>
        <m:sSubSup>
          <m:sSubSupPr>
            <m:ctrlPr>
              <w:rPr>
                <w:rFonts w:ascii="Cambria Math" w:hAnsi="Cambria Math"/>
              </w:rPr>
            </m:ctrlPr>
          </m:sSubSupPr>
          <m:e>
            <m:r>
              <w:rPr>
                <w:rFonts w:ascii="Cambria Math" w:hAnsi="Cambria Math"/>
              </w:rPr>
              <m:t>κ</m:t>
            </m:r>
          </m:e>
          <m:sub>
            <m:r>
              <w:rPr>
                <w:rFonts w:ascii="Cambria Math" w:hAnsi="Cambria Math"/>
              </w:rPr>
              <m:t>st</m:t>
            </m:r>
          </m:sub>
          <m:sup>
            <m:r>
              <m:rPr>
                <m:scr m:val="script"/>
                <m:sty m:val="p"/>
              </m:rPr>
              <w:rPr>
                <w:rFonts w:ascii="Cambria Math" w:hAnsi="Cambria Math"/>
              </w:rPr>
              <m:t>E</m:t>
            </m:r>
          </m:sup>
        </m:sSubSup>
      </m:oMath>
      <w:r>
        <w:t xml:space="preserve"> following trivial transformation from estimates derived using </w:t>
      </w:r>
      <m:oMath>
        <m:sSubSup>
          <m:sSubSupPr>
            <m:ctrlPr>
              <w:rPr>
                <w:rFonts w:ascii="Cambria Math" w:hAnsi="Cambria Math"/>
              </w:rPr>
            </m:ctrlPr>
          </m:sSubSupPr>
          <m:e>
            <m:r>
              <w:rPr>
                <w:rFonts w:ascii="Cambria Math" w:hAnsi="Cambria Math"/>
              </w:rPr>
              <m:t>α</m:t>
            </m:r>
          </m:e>
          <m:sub>
            <m:r>
              <w:rPr>
                <w:rFonts w:ascii="Cambria Math" w:hAnsi="Cambria Math"/>
              </w:rPr>
              <m:t>st</m:t>
            </m:r>
          </m:sub>
          <m:sup>
            <m:r>
              <m:rPr>
                <m:scr m:val="script"/>
                <m:sty m:val="p"/>
              </m:rPr>
              <w:rPr>
                <w:rFonts w:ascii="Cambria Math" w:hAnsi="Cambria Math"/>
              </w:rPr>
              <m:t>E</m:t>
            </m:r>
          </m:sup>
        </m:sSubSup>
      </m:oMath>
      <w:r>
        <w:t>.</w:t>
      </w:r>
    </w:p>
    <w:p w14:paraId="0717BB96" w14:textId="0A942C9D" w:rsidR="001A2F5E" w:rsidRDefault="00227A7A">
      <w:pPr>
        <w:pStyle w:val="BodyText"/>
      </w:pPr>
      <w:r>
        <w:t xml:space="preserve">The maximum likelihood estimate of </w:t>
      </w:r>
      <m:oMath>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oMath>
      <w:r>
        <w:t xml:space="preserve"> is simply the empirical mean of individual egg counts, and maximum likelihood estimates of </w:t>
      </w:r>
      <m:oMath>
        <m:sSubSup>
          <m:sSubSupPr>
            <m:ctrlPr>
              <w:rPr>
                <w:rFonts w:ascii="Cambria Math" w:hAnsi="Cambria Math"/>
              </w:rPr>
            </m:ctrlPr>
          </m:sSubSupPr>
          <m:e>
            <m:r>
              <w:rPr>
                <w:rFonts w:ascii="Cambria Math" w:hAnsi="Cambria Math"/>
              </w:rPr>
              <m:t>α</m:t>
            </m:r>
          </m:e>
          <m:sub>
            <m:r>
              <w:rPr>
                <w:rFonts w:ascii="Cambria Math" w:hAnsi="Cambria Math"/>
              </w:rPr>
              <m:t>st</m:t>
            </m:r>
          </m:sub>
          <m:sup>
            <m:r>
              <m:rPr>
                <m:scr m:val="script"/>
                <m:sty m:val="p"/>
              </m:rPr>
              <w:rPr>
                <w:rFonts w:ascii="Cambria Math" w:hAnsi="Cambria Math"/>
              </w:rPr>
              <m:t>E</m:t>
            </m:r>
          </m:sup>
        </m:sSubSup>
      </m:oMath>
      <w:r>
        <w:t xml:space="preserve"> were estimated using the Brent method within the </w:t>
      </w:r>
      <w:proofErr w:type="spellStart"/>
      <w:r>
        <w:rPr>
          <w:rStyle w:val="VerbatimChar"/>
        </w:rPr>
        <w:t>optim</w:t>
      </w:r>
      <w:proofErr w:type="spellEnd"/>
      <w:r>
        <w:t xml:space="preserve"> function in R.</w:t>
      </w:r>
      <w:r w:rsidR="00156A35">
        <w:t xml:space="preserve"> </w:t>
      </w:r>
      <w:r w:rsidR="00156A35">
        <w:fldChar w:fldCharType="begin" w:fldLock="1"/>
      </w:r>
      <w:r w:rsidR="00156A35">
        <w:instrText>ADDIN CSL_CITATION {"citationItems":[{"id":"ITEM-1","itemData":{"author":[{"dropping-particle":"","family":"R Core Team","given":"","non-dropping-particle":"","parse-names":false,"suffix":""}],"id":"ITEM-1","issued":{"date-parts":[["2015"]]},"number":"3.2.2","publisher":"R Foundation for Statistical Computing","publisher-place":"Vienna, Austria","title":"R: A language and environment for statistical computing","type":"article"},"uris":["http://www.mendeley.com/documents/?uuid=91766f46-d737-44bd-8b50-03717918db3a"]}],"mendeley":{"formattedCitation":"[24]","plainTextFormattedCitation":"[24]","previouslyFormattedCitation":"[24]"},"properties":{"noteIndex":0},"schema":"https://github.com/citation-style-language/schema/raw/master/csl-citation.json"}</w:instrText>
      </w:r>
      <w:r w:rsidR="00156A35">
        <w:fldChar w:fldCharType="separate"/>
      </w:r>
      <w:r w:rsidR="00156A35" w:rsidRPr="00156A35">
        <w:rPr>
          <w:noProof/>
        </w:rPr>
        <w:t>[24]</w:t>
      </w:r>
      <w:r w:rsidR="00156A35">
        <w:fldChar w:fldCharType="end"/>
      </w:r>
      <w:r>
        <w:t xml:space="preserve"> Uncertainty in estimates of </w:t>
      </w:r>
      <m:oMath>
        <m:sSubSup>
          <m:sSubSupPr>
            <m:ctrlPr>
              <w:rPr>
                <w:rFonts w:ascii="Cambria Math" w:hAnsi="Cambria Math"/>
              </w:rPr>
            </m:ctrlPr>
          </m:sSubSupPr>
          <m:e>
            <m:r>
              <w:rPr>
                <w:rFonts w:ascii="Cambria Math" w:hAnsi="Cambria Math"/>
              </w:rPr>
              <m:t>α</m:t>
            </m:r>
          </m:e>
          <m:sub>
            <m:r>
              <w:rPr>
                <w:rFonts w:ascii="Cambria Math" w:hAnsi="Cambria Math"/>
              </w:rPr>
              <m:t>st</m:t>
            </m:r>
          </m:sub>
          <m:sup>
            <m:r>
              <m:rPr>
                <m:scr m:val="script"/>
                <m:sty m:val="p"/>
              </m:rPr>
              <w:rPr>
                <w:rFonts w:ascii="Cambria Math" w:hAnsi="Cambria Math"/>
              </w:rPr>
              <m:t>E</m:t>
            </m:r>
          </m:sup>
        </m:sSubSup>
      </m:oMath>
      <w:r>
        <w:t xml:space="preserve"> were derived from the Hessian matrix. Both </w:t>
      </w:r>
      <m:oMath>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oMath>
      <w:r>
        <w:t xml:space="preserve"> and </w:t>
      </w:r>
      <m:oMath>
        <m:sSubSup>
          <m:sSubSupPr>
            <m:ctrlPr>
              <w:rPr>
                <w:rFonts w:ascii="Cambria Math" w:hAnsi="Cambria Math"/>
              </w:rPr>
            </m:ctrlPr>
          </m:sSubSupPr>
          <m:e>
            <m:r>
              <w:rPr>
                <w:rFonts w:ascii="Cambria Math" w:hAnsi="Cambria Math"/>
              </w:rPr>
              <m:t>α</m:t>
            </m:r>
          </m:e>
          <m:sub>
            <m:r>
              <w:rPr>
                <w:rFonts w:ascii="Cambria Math" w:hAnsi="Cambria Math"/>
              </w:rPr>
              <m:t>st</m:t>
            </m:r>
          </m:sub>
          <m:sup>
            <m:r>
              <m:rPr>
                <m:scr m:val="script"/>
                <m:sty m:val="p"/>
              </m:rPr>
              <w:rPr>
                <w:rFonts w:ascii="Cambria Math" w:hAnsi="Cambria Math"/>
              </w:rPr>
              <m:t>E</m:t>
            </m:r>
          </m:sup>
        </m:sSubSup>
      </m:oMath>
      <w:r>
        <w:t xml:space="preserve"> were estimated among the adult (A), child (C), and total (T) populations in each shehia-year.</w:t>
      </w:r>
    </w:p>
    <w:p w14:paraId="34841EC4" w14:textId="77777777" w:rsidR="001A2F5E" w:rsidRDefault="00227A7A">
      <w:pPr>
        <w:pStyle w:val="BodyText"/>
      </w:pPr>
      <w:r>
        <w:t>Weighted generalized estimating equations (GEE) with unstructured correlation matrices of the form:</w:t>
      </w:r>
    </w:p>
    <w:p w14:paraId="4B9D24A9" w14:textId="77777777" w:rsidR="001A2F5E" w:rsidRDefault="00227A7A">
      <w:pPr>
        <w:pStyle w:val="BodyText"/>
      </w:pPr>
      <m:oMathPara>
        <m:oMathParaPr>
          <m:jc m:val="center"/>
        </m:oMathParaPr>
        <m:oMath>
          <m:r>
            <m:rPr>
              <m:scr m:val="double-struck"/>
              <m:sty m:val="p"/>
            </m:rPr>
            <w:rPr>
              <w:rFonts w:ascii="Cambria Math" w:hAnsi="Cambria Math"/>
            </w:rPr>
            <m:t>E</m:t>
          </m:r>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st</m:t>
              </m:r>
            </m:sub>
          </m:sSub>
          <m:r>
            <w:rPr>
              <w:rFonts w:ascii="Cambria Math" w:hAnsi="Cambria Math"/>
            </w:rPr>
            <m:t>|</m:t>
          </m:r>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r>
            <w:rPr>
              <w:rFonts w:ascii="Cambria Math" w:hAnsi="Cambria Math"/>
            </w:rPr>
            <m:t>)=</m:t>
          </m:r>
          <m:r>
            <m:rPr>
              <m:nor/>
            </m:rPr>
            <m:t>exp</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nor/>
            </m:rPr>
            <m:t>log</m:t>
          </m:r>
          <m:r>
            <w:rPr>
              <w:rFonts w:ascii="Cambria Math" w:hAnsi="Cambria Math"/>
            </w:rPr>
            <m:t>(</m:t>
          </m:r>
          <m:sSub>
            <m:sSubPr>
              <m:ctrlPr>
                <w:rPr>
                  <w:rFonts w:ascii="Cambria Math" w:hAnsi="Cambria Math"/>
                </w:rPr>
              </m:ctrlPr>
            </m:sSubPr>
            <m:e>
              <m:r>
                <m:rPr>
                  <m:scr m:val="script"/>
                  <m:sty m:val="p"/>
                </m:rPr>
                <w:rPr>
                  <w:rFonts w:ascii="Cambria Math" w:hAnsi="Cambria Math"/>
                </w:rPr>
                <m:t>E</m:t>
              </m:r>
            </m:e>
            <m:sub>
              <m:r>
                <m:rPr>
                  <m:scr m:val="script"/>
                  <m:sty m:val="p"/>
                </m:rPr>
                <w:rPr>
                  <w:rFonts w:ascii="Cambria Math" w:hAnsi="Cambria Math"/>
                </w:rPr>
                <m:t>st</m:t>
              </m:r>
            </m:sub>
          </m:sSub>
          <m:r>
            <w:rPr>
              <w:rFonts w:ascii="Cambria Math" w:hAnsi="Cambria Math"/>
            </w:rPr>
            <m:t>)]</m:t>
          </m:r>
        </m:oMath>
      </m:oMathPara>
    </w:p>
    <w:p w14:paraId="669450F7" w14:textId="00A6642C" w:rsidR="001A2F5E" w:rsidRDefault="00227A7A" w:rsidP="00760833">
      <w:pPr>
        <w:pStyle w:val="BodyText"/>
      </w:pPr>
      <w:r>
        <w:t xml:space="preserve">were used to estimate the relationship between aggregation and parasite burden. Weights were assigned as the inverse of the standard error of </w:t>
      </w:r>
      <m:oMath>
        <m:sSubSup>
          <m:sSubSupPr>
            <m:ctrlPr>
              <w:rPr>
                <w:rFonts w:ascii="Cambria Math" w:hAnsi="Cambria Math"/>
              </w:rPr>
            </m:ctrlPr>
          </m:sSubSupPr>
          <m:e>
            <m:r>
              <w:rPr>
                <w:rFonts w:ascii="Cambria Math" w:hAnsi="Cambria Math"/>
              </w:rPr>
              <m:t>α</m:t>
            </m:r>
          </m:e>
          <m:sub>
            <m:r>
              <w:rPr>
                <w:rFonts w:ascii="Cambria Math" w:hAnsi="Cambria Math"/>
              </w:rPr>
              <m:t>st</m:t>
            </m:r>
          </m:sub>
          <m:sup>
            <m:r>
              <m:rPr>
                <m:scr m:val="script"/>
                <m:sty m:val="p"/>
              </m:rPr>
              <w:rPr>
                <w:rFonts w:ascii="Cambria Math" w:hAnsi="Cambria Math"/>
              </w:rPr>
              <m:t>E</m:t>
            </m:r>
          </m:sup>
        </m:sSubSup>
      </m:oMath>
      <w:r>
        <w:t xml:space="preserve">. Models stratifying by population (child, adult, or total), by intervention type (MDA only, behavioral, or snail control), and by island (Pemba or Unguja) were also estimated. Results are reported </w:t>
      </w:r>
      <w:r w:rsidR="00182279">
        <w:t xml:space="preserve">for each stratum as </w:t>
      </w:r>
      <w:r>
        <w:t xml:space="preserve">the change in </w:t>
      </w:r>
      <m:oMath>
        <m:r>
          <w:rPr>
            <w:rFonts w:ascii="Cambria Math" w:hAnsi="Cambria Math"/>
          </w:rPr>
          <m:t>κ</m:t>
        </m:r>
      </m:oMath>
      <w:r>
        <w:t xml:space="preserve"> associated with an interquartile range increase in mean egg burden, </w:t>
      </w:r>
      <m:oMath>
        <m:r>
          <w:rPr>
            <w:rFonts w:ascii="Cambria Math" w:hAnsi="Cambria Math"/>
          </w:rPr>
          <m:t>Δ</m:t>
        </m:r>
        <m:sSub>
          <m:sSubPr>
            <m:ctrlPr>
              <w:rPr>
                <w:rFonts w:ascii="Cambria Math" w:hAnsi="Cambria Math"/>
              </w:rPr>
            </m:ctrlPr>
          </m:sSubPr>
          <m:e>
            <m:r>
              <w:rPr>
                <w:rFonts w:ascii="Cambria Math" w:hAnsi="Cambria Math"/>
              </w:rPr>
              <m:t>κ</m:t>
            </m:r>
          </m:e>
          <m:sub>
            <m:r>
              <w:rPr>
                <w:rFonts w:ascii="Cambria Math" w:hAnsi="Cambria Math"/>
              </w:rPr>
              <m:t>IQR</m:t>
            </m:r>
          </m:sub>
        </m:sSub>
      </m:oMath>
      <w:r>
        <w:t xml:space="preserve">. Clustered nonparametric bootstrapping was used to estimate uncertainty in estimates of </w:t>
      </w:r>
      <m:oMath>
        <m:r>
          <w:rPr>
            <w:rFonts w:ascii="Cambria Math" w:hAnsi="Cambria Math"/>
          </w:rPr>
          <m:t>Δ</m:t>
        </m:r>
        <m:sSub>
          <m:sSubPr>
            <m:ctrlPr>
              <w:rPr>
                <w:rFonts w:ascii="Cambria Math" w:hAnsi="Cambria Math"/>
              </w:rPr>
            </m:ctrlPr>
          </m:sSubPr>
          <m:e>
            <m:r>
              <w:rPr>
                <w:rFonts w:ascii="Cambria Math" w:hAnsi="Cambria Math"/>
              </w:rPr>
              <m:t>κ</m:t>
            </m:r>
          </m:e>
          <m:sub>
            <m:r>
              <w:rPr>
                <w:rFonts w:ascii="Cambria Math" w:hAnsi="Cambria Math"/>
              </w:rPr>
              <m:t>IQR</m:t>
            </m:r>
          </m:sub>
        </m:sSub>
      </m:oMath>
      <w:r>
        <w:t xml:space="preserve"> with </w:t>
      </w:r>
      <m:oMath>
        <m:r>
          <w:rPr>
            <w:rFonts w:ascii="Cambria Math" w:hAnsi="Cambria Math"/>
          </w:rPr>
          <m:t>B=10,000</m:t>
        </m:r>
      </m:oMath>
      <w:r>
        <w:t xml:space="preserve"> bootstrapped samples</w:t>
      </w:r>
      <w:r w:rsidR="007F1427">
        <w:t xml:space="preserve"> at the </w:t>
      </w:r>
      <w:proofErr w:type="spellStart"/>
      <w:r w:rsidR="007F1427">
        <w:t>shehia</w:t>
      </w:r>
      <w:proofErr w:type="spellEnd"/>
      <w:r w:rsidR="007F1427">
        <w:t xml:space="preserve"> level</w:t>
      </w:r>
      <w:r>
        <w:t>.</w:t>
      </w:r>
    </w:p>
    <w:p w14:paraId="6A617F50" w14:textId="6434B6D7" w:rsidR="00F1639C" w:rsidRDefault="004B500B" w:rsidP="00F1639C">
      <w:pPr>
        <w:pStyle w:val="Heading2"/>
      </w:pPr>
      <w:r>
        <w:t>Estimating parasite burden and aggregation</w:t>
      </w:r>
    </w:p>
    <w:p w14:paraId="62F3114F" w14:textId="1F6A299C" w:rsidR="001A2F5E" w:rsidRDefault="00227A7A">
      <w:pPr>
        <w:pStyle w:val="BodyText"/>
      </w:pPr>
      <w:r>
        <w:t>Because egg counts are an indir</w:t>
      </w:r>
      <w:r w:rsidR="00156A35">
        <w:t xml:space="preserve">ect estimate of parasite burden, are prone to undercounts at </w:t>
      </w:r>
      <w:r w:rsidR="002202BD">
        <w:t xml:space="preserve">low burdens, and </w:t>
      </w:r>
      <w:r>
        <w:t>may change non-linearly with parasite burden</w:t>
      </w:r>
      <w:r w:rsidR="00156A35">
        <w:t xml:space="preserve"> </w:t>
      </w:r>
      <w:r w:rsidR="00156A35">
        <w:fldChar w:fldCharType="begin" w:fldLock="1"/>
      </w:r>
      <w:r w:rsidR="002202BD">
        <w:instrText>ADDIN CSL_CITATION {"citationItems":[{"id":"ITEM-1","itemData":{"DOI":"10.1093/infdis/172.5.1336","ISSN":"15376613","PMID":"7594673","abstract":"Serum circulating anodic antigen (CAA) and circulating cathodic antigen (CCA) concentrations, as a possible direct measure of worm burden, were compared with fecal egg counts in a heavily Schistosoma mansoni-infected population from Zaire to allow differentiation between worm loads and worm fecundity in relation to age and intensity of infection. Of the 517 subjects, 95% excreted eggs and 97% demonstrated circulating antigens. Fecal egg counts showed an age-related pattern characteristic for an area in which schistosomiasis is endemic with intense transmission levels. Regression analysis showed that antigen concentrations were strongly associated with egg counts. For CAA, but not for CCA, this relation was found to be nonlinear, which would be consistent with density-dependent fecundity or crowding. The trend was uniform for all age groups, which for this particular population indicated a genuine reduction of worm loads rather than reduced worm fecundity with age of the host. © 1995 by The University of Chicago.","author":[{"dropping-particle":"","family":"Lieshout","given":"Lisette","non-dropping-particle":"Van","parse-names":false,"suffix":""},{"dropping-particle":"","family":"Polderman","given":"Anton M.","non-dropping-particle":"","parse-names":false,"suffix":""},{"dropping-particle":"","family":"Vlas","given":"Sake J.","non-dropping-particle":"De","parse-names":false,"suffix":""},{"dropping-particle":"","family":"Caluwé","given":"Paul","non-dropping-particle":"De","parse-names":false,"suffix":""},{"dropping-particle":"","family":"Krijger","given":"Frederik W.","non-dropping-particle":"","parse-names":false,"suffix":""},{"dropping-particle":"","family":"Gryseels","given":"Bruno","non-dropping-particle":"","parse-names":false,"suffix":""},{"dropping-particle":"","family":"Deelder","given":"André M.","non-dropping-particle":"","parse-names":false,"suffix":""}],"container-title":"Journal of Infectious Diseases","id":"ITEM-1","issue":"5","issued":{"date-parts":[["1995"]]},"page":"1336-1342","publisher":"J Infect Dis","title":"Analysis of Worm Burden Variation in Human Schistosoma mansoni Infections by Determination of Serum Levels of Circulating Anodic Antigen and Circulating Cathodic Antigen","type":"article-journal","volume":"172"},"uris":["http://www.mendeley.com/documents/?uuid=a9b24727-120f-3616-83d6-435692ef9dad"]}],"mendeley":{"formattedCitation":"[25]","plainTextFormattedCitation":"[25]","previouslyFormattedCitation":"[25]"},"properties":{"noteIndex":0},"schema":"https://github.com/citation-style-language/schema/raw/master/csl-citation.json"}</w:instrText>
      </w:r>
      <w:r w:rsidR="00156A35">
        <w:fldChar w:fldCharType="separate"/>
      </w:r>
      <w:r w:rsidR="00156A35" w:rsidRPr="00156A35">
        <w:rPr>
          <w:noProof/>
        </w:rPr>
        <w:t>[25]</w:t>
      </w:r>
      <w:r w:rsidR="00156A35">
        <w:fldChar w:fldCharType="end"/>
      </w:r>
      <w:r>
        <w:t xml:space="preserve">, we next seek to determine if changes in aggregation as measured by egg counts are indicative of changes in aggregation of the adult parasite population. We use approximate </w:t>
      </w:r>
      <w:r w:rsidR="00526DE7">
        <w:t xml:space="preserve">Bayesian </w:t>
      </w:r>
      <w:r>
        <w:t xml:space="preserve">computation (ABC) to estimate mean community parasite burden and </w:t>
      </w:r>
      <w:r w:rsidR="00D51133">
        <w:t>aggregation</w:t>
      </w:r>
      <w:r>
        <w:t xml:space="preserve">, denoted </w:t>
      </w:r>
      <m:oMath>
        <m:sSubSup>
          <m:sSubSupPr>
            <m:ctrlPr>
              <w:rPr>
                <w:rFonts w:ascii="Cambria Math" w:hAnsi="Cambria Math"/>
              </w:rPr>
            </m:ctrlPr>
          </m:sSubSupPr>
          <m:e>
            <m:r>
              <w:rPr>
                <w:rFonts w:ascii="Cambria Math" w:hAnsi="Cambria Math"/>
              </w:rPr>
              <m:t>W</m:t>
            </m:r>
          </m:e>
          <m:sub>
            <m:r>
              <w:rPr>
                <w:rFonts w:ascii="Cambria Math" w:hAnsi="Cambria Math"/>
              </w:rPr>
              <m:t>st</m:t>
            </m:r>
          </m:sub>
          <m:sup>
            <m:r>
              <m:rPr>
                <m:scr m:val="script"/>
                <m:sty m:val="p"/>
              </m:rPr>
              <w:rPr>
                <w:rFonts w:ascii="Cambria Math" w:hAnsi="Cambria Math"/>
              </w:rPr>
              <m:t>D</m:t>
            </m:r>
          </m:sup>
        </m:sSubSup>
      </m:oMath>
      <w:r>
        <w:t xml:space="preserve"> and </w:t>
      </w:r>
      <m:oMath>
        <m:sSubSup>
          <m:sSubSupPr>
            <m:ctrlPr>
              <w:rPr>
                <w:rFonts w:ascii="Cambria Math" w:hAnsi="Cambria Math"/>
              </w:rPr>
            </m:ctrlPr>
          </m:sSubSupPr>
          <m:e>
            <m:r>
              <w:rPr>
                <w:rFonts w:ascii="Cambria Math" w:hAnsi="Cambria Math"/>
              </w:rPr>
              <m:t>κ</m:t>
            </m:r>
          </m:e>
          <m:sub>
            <m:r>
              <w:rPr>
                <w:rFonts w:ascii="Cambria Math" w:hAnsi="Cambria Math"/>
              </w:rPr>
              <m:t>st</m:t>
            </m:r>
          </m:sub>
          <m:sup>
            <m:sSub>
              <m:sSubPr>
                <m:ctrlPr>
                  <w:rPr>
                    <w:rFonts w:ascii="Cambria Math" w:hAnsi="Cambria Math"/>
                  </w:rPr>
                </m:ctrlPr>
              </m:sSubPr>
              <m:e>
                <m:r>
                  <w:rPr>
                    <w:rFonts w:ascii="Cambria Math" w:hAnsi="Cambria Math"/>
                  </w:rPr>
                  <m:t>W</m:t>
                </m:r>
              </m:e>
              <m:sub>
                <m:r>
                  <m:rPr>
                    <m:scr m:val="script"/>
                    <m:sty m:val="p"/>
                  </m:rPr>
                  <w:rPr>
                    <w:rFonts w:ascii="Cambria Math" w:hAnsi="Cambria Math"/>
                  </w:rPr>
                  <m:t>D</m:t>
                </m:r>
              </m:sub>
            </m:sSub>
          </m:sup>
        </m:sSubSup>
      </m:oMath>
      <w:r>
        <w:t xml:space="preserve">, respectively, under </w:t>
      </w:r>
      <w:r w:rsidR="00123737">
        <w:t>four</w:t>
      </w:r>
      <w:r>
        <w:t xml:space="preserve"> proposed data-generating mechanisms, </w:t>
      </w:r>
      <m:oMath>
        <m:r>
          <m:rPr>
            <m:scr m:val="script"/>
            <m:sty m:val="p"/>
          </m:rPr>
          <w:rPr>
            <w:rFonts w:ascii="Cambria Math" w:hAnsi="Cambria Math"/>
          </w:rPr>
          <m:t>D</m:t>
        </m:r>
        <m:r>
          <w:rPr>
            <w:rFonts w:ascii="Cambria Math" w:hAnsi="Cambria Math"/>
          </w:rPr>
          <m:t>∈{1,2,3,4}</m:t>
        </m:r>
      </m:oMath>
      <w:r>
        <w:t xml:space="preserve"> (described below). Briefly, ABC proceeds by</w:t>
      </w:r>
      <w:r w:rsidR="006E1FB8">
        <w:t>:</w:t>
      </w:r>
      <w:r>
        <w:t xml:space="preserve"> 1) sampling </w:t>
      </w:r>
      <m:oMath>
        <m:r>
          <w:rPr>
            <w:rFonts w:ascii="Cambria Math" w:hAnsi="Cambria Math"/>
          </w:rPr>
          <m:t>i=1,...,n</m:t>
        </m:r>
      </m:oMath>
      <w:r>
        <w:t xml:space="preserve"> parameter sets from a prior distribution, </w:t>
      </w:r>
      <m:oMath>
        <m:sSup>
          <m:sSupPr>
            <m:ctrlPr>
              <w:rPr>
                <w:rFonts w:ascii="Cambria Math" w:hAnsi="Cambria Math"/>
              </w:rPr>
            </m:ctrlPr>
          </m:sSupPr>
          <m:e>
            <m:r>
              <w:rPr>
                <w:rFonts w:ascii="Cambria Math" w:hAnsi="Cambria Math"/>
              </w:rPr>
              <m:t>θ</m:t>
            </m:r>
          </m:e>
          <m:sup>
            <m:r>
              <m:rPr>
                <m:scr m:val="script"/>
                <m:sty m:val="p"/>
              </m:rPr>
              <w:rPr>
                <w:rFonts w:ascii="Cambria Math" w:hAnsi="Cambria Math"/>
              </w:rPr>
              <m:t>D</m:t>
            </m:r>
          </m:sup>
        </m:sSup>
      </m:oMath>
      <w:r>
        <w:t xml:space="preserve">; 2) simulating datasets, </w:t>
      </w:r>
      <m:oMath>
        <m:sSubSup>
          <m:sSubSupPr>
            <m:ctrlPr>
              <w:rPr>
                <w:rFonts w:ascii="Cambria Math" w:hAnsi="Cambria Math"/>
              </w:rPr>
            </m:ctrlPr>
          </m:sSubSupPr>
          <m:e>
            <m:r>
              <w:rPr>
                <w:rFonts w:ascii="Cambria Math" w:hAnsi="Cambria Math"/>
              </w:rPr>
              <m:t>y</m:t>
            </m:r>
          </m:e>
          <m:sub>
            <m:r>
              <w:rPr>
                <w:rFonts w:ascii="Cambria Math" w:hAnsi="Cambria Math"/>
              </w:rPr>
              <m:t>i</m:t>
            </m:r>
          </m:sub>
          <m:sup>
            <m:r>
              <m:rPr>
                <m:scr m:val="script"/>
                <m:sty m:val="p"/>
              </m:rPr>
              <w:rPr>
                <w:rFonts w:ascii="Cambria Math" w:hAnsi="Cambria Math"/>
              </w:rPr>
              <m:t>D</m:t>
            </m:r>
          </m:sup>
        </m:sSubSup>
      </m:oMath>
      <w:r>
        <w:t xml:space="preserve">, from the priors under the given data generating mechanism; 3) deriving summary statistics, </w:t>
      </w:r>
      <m:oMath>
        <m:r>
          <m:rPr>
            <m:scr m:val="script"/>
            <m:sty m:val="p"/>
          </m:rPr>
          <w:rPr>
            <w:rFonts w:ascii="Cambria Math" w:hAnsi="Cambria Math"/>
          </w:rPr>
          <m:t>S</m:t>
        </m:r>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r>
              <m:rPr>
                <m:scr m:val="script"/>
                <m:sty m:val="p"/>
              </m:rPr>
              <w:rPr>
                <w:rFonts w:ascii="Cambria Math" w:hAnsi="Cambria Math"/>
              </w:rPr>
              <m:t>D</m:t>
            </m:r>
          </m:sup>
        </m:sSubSup>
        <m:r>
          <w:rPr>
            <w:rFonts w:ascii="Cambria Math" w:hAnsi="Cambria Math"/>
          </w:rPr>
          <m:t>)</m:t>
        </m:r>
      </m:oMath>
      <w:r>
        <w:t xml:space="preserve">, from the generated data to compare to the observed data, </w:t>
      </w:r>
      <m:oMath>
        <m:r>
          <m:rPr>
            <m:scr m:val="script"/>
            <m:sty m:val="p"/>
          </m:rPr>
          <w:rPr>
            <w:rFonts w:ascii="Cambria Math" w:hAnsi="Cambria Math"/>
          </w:rPr>
          <m:t>S</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O</m:t>
            </m:r>
          </m:sub>
        </m:sSub>
        <m:r>
          <w:rPr>
            <w:rFonts w:ascii="Cambria Math" w:hAnsi="Cambria Math"/>
          </w:rPr>
          <m:t>)</m:t>
        </m:r>
      </m:oMath>
      <w:r>
        <w:t xml:space="preserve">; 4) generating distance metrics, </w:t>
      </w:r>
      <m:oMath>
        <m:r>
          <m:rPr>
            <m:scr m:val="script"/>
            <m:sty m:val="p"/>
          </m:rPr>
          <w:rPr>
            <w:rFonts w:ascii="Cambria Math" w:hAnsi="Cambria Math"/>
          </w:rPr>
          <m:t>d</m:t>
        </m:r>
        <m:r>
          <w:rPr>
            <w:rFonts w:ascii="Cambria Math" w:hAnsi="Cambria Math"/>
          </w:rPr>
          <m:t>(</m:t>
        </m:r>
        <m:r>
          <m:rPr>
            <m:scr m:val="script"/>
            <m:sty m:val="p"/>
          </m:rPr>
          <w:rPr>
            <w:rFonts w:ascii="Cambria Math" w:hAnsi="Cambria Math"/>
          </w:rPr>
          <m:t>S</m:t>
        </m:r>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r>
              <m:rPr>
                <m:scr m:val="script"/>
                <m:sty m:val="p"/>
              </m:rPr>
              <w:rPr>
                <w:rFonts w:ascii="Cambria Math" w:hAnsi="Cambria Math"/>
              </w:rPr>
              <m:t>D</m:t>
            </m:r>
          </m:sup>
        </m:sSubSup>
        <m:r>
          <w:rPr>
            <w:rFonts w:ascii="Cambria Math" w:hAnsi="Cambria Math"/>
          </w:rPr>
          <m:t>),</m:t>
        </m:r>
        <m:r>
          <m:rPr>
            <m:scr m:val="script"/>
            <m:sty m:val="p"/>
          </m:rPr>
          <w:rPr>
            <w:rFonts w:ascii="Cambria Math" w:hAnsi="Cambria Math"/>
          </w:rPr>
          <m:t>S</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O</m:t>
            </m:r>
          </m:sub>
        </m:sSub>
        <m:r>
          <w:rPr>
            <w:rFonts w:ascii="Cambria Math" w:hAnsi="Cambria Math"/>
          </w:rPr>
          <m:t>))</m:t>
        </m:r>
      </m:oMath>
      <w:r>
        <w:t>, to assess the fit of the generated data to the observed data; and 5) accepting parameter sets that fall within a provided distance tolerance.</w:t>
      </w:r>
      <w:r w:rsidR="00156A35">
        <w:t xml:space="preserve"> </w:t>
      </w:r>
      <w:r w:rsidR="002202BD">
        <w:fldChar w:fldCharType="begin" w:fldLock="1"/>
      </w:r>
      <w:r w:rsidR="002202BD">
        <w:instrText>ADDIN CSL_CITATION {"citationItems":[{"id":"ITEM-1","itemData":{"DOI":"10.1093/infdis/172.5.1336","ISSN":"15376613","PMID":"7594673","abstract":"Serum circulating anodic antigen (CAA) and circulating cathodic antigen (CCA) concentrations, as a possible direct measure of worm burden, were compared with fecal egg counts in a heavily Schistosoma mansoni-infected population from Zaire to allow differentiation between worm loads and worm fecundity in relation to age and intensity of infection. Of the 517 subjects, 95% excreted eggs and 97% demonstrated circulating antigens. Fecal egg counts showed an age-related pattern characteristic for an area in which schistosomiasis is endemic with intense transmission levels. Regression analysis showed that antigen concentrations were strongly associated with egg counts. For CAA, but not for CCA, this relation was found to be nonlinear, which would be consistent with density-dependent fecundity or crowding. The trend was uniform for all age groups, which for this particular population indicated a genuine reduction of worm loads rather than reduced worm fecundity with age of the host. © 1995 by The University of Chicago.","author":[{"dropping-particle":"","family":"Lieshout","given":"Lisette","non-dropping-particle":"Van","parse-names":false,"suffix":""},{"dropping-particle":"","family":"Polderman","given":"Anton M.","non-dropping-particle":"","parse-names":false,"suffix":""},{"dropping-particle":"","family":"Vlas","given":"Sake J.","non-dropping-particle":"De","parse-names":false,"suffix":""},{"dropping-particle":"","family":"Caluwé","given":"Paul","non-dropping-particle":"De","parse-names":false,"suffix":""},{"dropping-particle":"","family":"Krijger","given":"Frederik W.","non-dropping-particle":"","parse-names":false,"suffix":""},{"dropping-particle":"","family":"Gryseels","given":"Bruno","non-dropping-particle":"","parse-names":false,"suffix":""},{"dropping-particle":"","family":"Deelder","given":"André M.","non-dropping-particle":"","parse-names":false,"suffix":""}],"container-title":"Journal of Infectious Diseases","id":"ITEM-1","issue":"5","issued":{"date-parts":[["1995"]]},"page":"1336-1342","publisher":"J Infect Dis","title":"Analysis of Worm Burden Variation in Human Schistosoma mansoni Infections by Determination of Serum Levels of Circulating Anodic Antigen and Circulating Cathodic Antigen","type":"article-journal","volume":"172"},"uris":["http://www.mendeley.com/documents/?uuid=a9b24727-120f-3616-83d6-435692ef9dad"]}],"mendeley":{"formattedCitation":"[25]","plainTextFormattedCitation":"[25]","previouslyFormattedCitation":"[25]"},"properties":{"noteIndex":0},"schema":"https://github.com/citation-style-language/schema/raw/master/csl-citation.json"}</w:instrText>
      </w:r>
      <w:r w:rsidR="002202BD">
        <w:fldChar w:fldCharType="separate"/>
      </w:r>
      <w:r w:rsidR="002202BD" w:rsidRPr="002202BD">
        <w:rPr>
          <w:noProof/>
        </w:rPr>
        <w:t>[25]</w:t>
      </w:r>
      <w:r w:rsidR="002202BD">
        <w:fldChar w:fldCharType="end"/>
      </w:r>
      <w:r>
        <w:t xml:space="preserve"> The accepted parameter sets thus represent an approximation of the posterior distribution of </w:t>
      </w:r>
      <m:oMath>
        <m:sSup>
          <m:sSupPr>
            <m:ctrlPr>
              <w:rPr>
                <w:rFonts w:ascii="Cambria Math" w:hAnsi="Cambria Math"/>
              </w:rPr>
            </m:ctrlPr>
          </m:sSupPr>
          <m:e>
            <m:r>
              <w:rPr>
                <w:rFonts w:ascii="Cambria Math" w:hAnsi="Cambria Math"/>
              </w:rPr>
              <m:t>θ</m:t>
            </m:r>
          </m:e>
          <m:sup>
            <m:r>
              <m:rPr>
                <m:scr m:val="script"/>
                <m:sty m:val="p"/>
              </m:rPr>
              <w:rPr>
                <w:rFonts w:ascii="Cambria Math" w:hAnsi="Cambria Math"/>
              </w:rPr>
              <m:t>D</m:t>
            </m:r>
          </m:sup>
        </m:sSup>
      </m:oMath>
      <w:r>
        <w:t>, but the estimation procedure does not require exact calculation of the likelihood of every proposed prior. Here, ABC was preferred to MCMC methods due to the number of estimates needed combined with the complexity of the likelihood function of the parasite population estimated from observed egg counts (see e.g. </w:t>
      </w:r>
      <w:r w:rsidR="002202BD">
        <w:fldChar w:fldCharType="begin" w:fldLock="1"/>
      </w:r>
      <w:r w:rsidR="002202BD">
        <w:instrText>ADDIN CSL_CITATION {"citationItems":[{"id":"ITEM-1","itemData":{"ISSN":"0031-1820","PMID":"12358419","abstract":"During autumn 2000 an extensive cross-sectional survey of the prevalence of Schistosomiasis japonicum was conducted among about 4000 villagers within 20 villages in the Anning River Valley located in the southwestern Sichuan Province. Two procedures were used to assess infection status, the Kato-Katz thick smear procedure and a miracidia hatch test. Whereas the Kato-Katz procedure provides information on both prevalence and intensity, the hatch test provides only prevalence data, albeit on a much larger volume of stool. In addition, we performed Kato-Katz smears for 15 consecutive samples on a subset of 15 individuals. The proportion of both hatch-test and Kato-Katz positive individuals in the larger cross-sectional survey was 25%. The goal of the study was to estimate both the egg and worm distributions among risk groups using both the hatch and Kato-Katz tests from the cross-sectional data and the repeated Kato-Katz smears from the longitudinal data sets. As a prelude to parameter estimation, individuals were classified into risk groups by natural village and occupation; the proportion of Kato-Katz positive subjects among the risk groups varied from 10% to 60%. We used the statistical model of de Vlas et al. (1992) and Bayesian techniques to derive both estimates of and inference about the worm and egg distribution parameters. The parameter estimates imply (1) similar eggs per gram stool (e.p.g.) per worm pair compared with earlier estimates, (2) a range of worm burdens among the risk groups and (3) estimates of risk heterogeneity within groups is sensitive to prior information on the within-person variability in egg excretion.","author":[{"dropping-particle":"","family":"Hubbard","given":"A","non-dropping-particle":"","parse-names":false,"suffix":""},{"dropping-particle":"","family":"Liang","given":"S","non-dropping-particle":"","parse-names":false,"suffix":""},{"dropping-particle":"","family":"Maszle","given":"D","non-dropping-particle":"","parse-names":false,"suffix":""},{"dropping-particle":"","family":"Qiu","given":"D","non-dropping-particle":"","parse-names":false,"suffix":""},{"dropping-particle":"","family":"Gu","given":"X","non-dropping-particle":"","parse-names":false,"suffix":""},{"dropping-particle":"","family":"Spear","given":"R C","non-dropping-particle":"","parse-names":false,"suffix":""}],"container-title":"Parasitology","id":"ITEM-1","issue":"Pt 3","issued":{"date-parts":[["2002","9"]]},"page":"221-31","title":"Estimating the distribution of worm burden and egg excretion of Schistosoma japonicum by risk group in Sichuan Province, China.","type":"article-journal","volume":"125"},"uris":["http://www.mendeley.com/documents/?uuid=7080c5f2-dc44-3759-a387-907a0f73e0ef"]},{"id":"ITEM-2","itemData":{"DOI":"10.1017/S003118200006371X","ISSN":"14698161","PMID":"1641245","abstract":"Faecal egg counts are often used to measure Schistosoma mansoni infection, but the considerable variation between successive counts complicates their interpretation. The stochastic model described in this paper gives a description of observed egg counts in a population and can be used as a tool to gain an insight into the underlying worm load distribution. The model distinguishes between two sources of variation in egg counts: (1) variation caused by the difference in worm load between individuals, and (2) the variability of egg counts for an individual with a given worm load. Empirical data, single and repeated measurements, from surveys in five villages in Burundi and Zaire have been used to fit and validate the model. We have discussed possible mechanisms that explain the differences in estimated values between the villages. The model indicates that the expected number of eggs in a stool sample per S. mansoni worm pair is lower than suggested by autopsy data and that, possibly as a consequence of immunity, the inter-individual variation in worm loads decreases with age. © 1992, Cambridge University Press. All rights reserved.","author":[{"dropping-particle":"","family":"Vlas","given":"S. J.","non-dropping-particle":"De","parse-names":false,"suffix":""},{"dropping-particle":"","family":"Oortmarssen","given":"G. J.","non-dropping-particle":"Van","parse-names":false,"suffix":""},{"dropping-particle":"","family":"Habbema","given":"J. D.","non-dropping-particle":"","parse-names":false,"suffix":""},{"dropping-particle":"","family":"Gryseels","given":"B.","non-dropping-particle":"","parse-names":false,"suffix":""},{"dropping-particle":"","family":"Polderman","given":"A. M.","non-dropping-particle":"","parse-names":false,"suffix":""}],"container-title":"Parasitology","id":"ITEM-2","issue":"3","issued":{"date-parts":[["1992"]]},"page":"451-460","title":"A model for variations in single and repeated egg counts in schistosoma mansoni infections","type":"article-journal","volume":"104"},"uris":["http://www.mendeley.com/documents/?uuid=1c18facd-2396-331e-a7f3-fdcc63779a17"]}],"mendeley":{"formattedCitation":"[26,27]","plainTextFormattedCitation":"[26,27]","previouslyFormattedCitation":"[26,27]"},"properties":{"noteIndex":0},"schema":"https://github.com/citation-style-language/schema/raw/master/csl-citation.json"}</w:instrText>
      </w:r>
      <w:r w:rsidR="002202BD">
        <w:fldChar w:fldCharType="separate"/>
      </w:r>
      <w:r w:rsidR="002202BD" w:rsidRPr="002202BD">
        <w:rPr>
          <w:noProof/>
        </w:rPr>
        <w:t>[26,27]</w:t>
      </w:r>
      <w:r w:rsidR="002202BD">
        <w:fldChar w:fldCharType="end"/>
      </w:r>
      <w:r>
        <w:t>).</w:t>
      </w:r>
    </w:p>
    <w:p w14:paraId="426E00E4" w14:textId="459439CE" w:rsidR="00E53136" w:rsidRDefault="00227A7A">
      <w:pPr>
        <w:pStyle w:val="BodyText"/>
      </w:pPr>
      <w:r>
        <w:t xml:space="preserve">The </w:t>
      </w:r>
      <w:r w:rsidR="00123737">
        <w:t>four</w:t>
      </w:r>
      <w:r>
        <w:t xml:space="preserve"> data-generating mechanisms considered correspond to the “distributed together” and “distributed separately” assumptions (Cases 1 and 2) from Robert May’s seminal work on schistosome mating dynamics </w:t>
      </w:r>
      <w:r w:rsidR="002202BD">
        <w:fldChar w:fldCharType="begin" w:fldLock="1"/>
      </w:r>
      <w:r w:rsidR="00D13277">
        <w:instrText>ADDIN CSL_CITATION {"citationItems":[{"id":"ITEM-1","itemData":{"DOI":"10.1016/0025-5564(77)90030-X","ISSN":"00255564","abstract":"This paper deals with the overall transmission dynamics of schistosomiasis, and other similar helminthic infections, in which the parasitic worms have a sexual stage in the primary (human) host. Most previous studies have assumed the worms to be independently randomly distributed among hosts; we explore the effects of various kinds of aggregation in the worm distribution, and their implications for medically interesting quantities such as prevalence of worms, prevalence of pairs, and mean egg output per host. The effects of worm aggregation upon the transmission dynamics are discussed, with particular regard to the “threshold” and “breakpoint” phenomena. It is shown that the analysis can be extended, simply but generally, to include the effects of a latent period before infected snails become infective. Most of the presentation is for a monogamous worm mating system, but the opposite extreme of promiscuous worms is also treated (in Appendix C). Although mainly concerned with these new results, the paper also attempts a limited amount of review and synthesis. This includes: relationships among earlier models; the threshold's dependence on the transmission parameters (man-to-snail versus snail-to-man), for arbitrary worm aggregation; the relation between Rosenfield's [30] empirical work and more abstract models.","author":[{"dropping-particle":"","family":"May","given":"Robert M.","non-dropping-particle":"","parse-names":false,"suffix":""}],"container-title":"Mathematical Biosciences","id":"ITEM-1","issue":"3-4","issued":{"date-parts":[["1977","1"]]},"page":"301-343","title":"Togetherness among Schistosomes: its effects on the dynamics of the infection","type":"article-journal","volume":"35"},"uris":["http://www.mendeley.com/documents/?uuid=b969d862-c605-3375-81b0-11d64b67099c"]}],"mendeley":{"formattedCitation":"[16]","plainTextFormattedCitation":"[16]","previouslyFormattedCitation":"[16]"},"properties":{"noteIndex":0},"schema":"https://github.com/citation-style-language/schema/raw/master/csl-citation.json"}</w:instrText>
      </w:r>
      <w:r w:rsidR="002202BD">
        <w:fldChar w:fldCharType="separate"/>
      </w:r>
      <w:r w:rsidR="002202BD" w:rsidRPr="002202BD">
        <w:rPr>
          <w:noProof/>
        </w:rPr>
        <w:t>[16]</w:t>
      </w:r>
      <w:r w:rsidR="002202BD">
        <w:fldChar w:fldCharType="end"/>
      </w:r>
      <w:r w:rsidR="004B500B">
        <w:t>;</w:t>
      </w:r>
      <w:r w:rsidR="00123737">
        <w:t xml:space="preserve"> a hybrid of Case 1 and 2 (termed Case 3) in which </w:t>
      </w:r>
      <w:r w:rsidR="00E53136">
        <w:t>a</w:t>
      </w:r>
      <w:r w:rsidR="00123737">
        <w:t xml:space="preserve"> proportion of parasites</w:t>
      </w:r>
      <w:r w:rsidR="00E53136">
        <w:t xml:space="preserve"> are</w:t>
      </w:r>
      <w:r w:rsidR="00123737">
        <w:t xml:space="preserve"> distributed </w:t>
      </w:r>
      <w:r w:rsidR="004B500B">
        <w:t xml:space="preserve">together </w:t>
      </w:r>
      <w:r w:rsidR="00E53136">
        <w:rPr>
          <w:rFonts w:eastAsiaTheme="minorEastAsia"/>
        </w:rPr>
        <w:t>while</w:t>
      </w:r>
      <w:r w:rsidR="00123737">
        <w:rPr>
          <w:rFonts w:eastAsiaTheme="minorEastAsia"/>
        </w:rPr>
        <w:t xml:space="preserve"> the remaining parasites </w:t>
      </w:r>
      <w:r w:rsidR="00E53136">
        <w:rPr>
          <w:rFonts w:eastAsiaTheme="minorEastAsia"/>
        </w:rPr>
        <w:t xml:space="preserve">are </w:t>
      </w:r>
      <w:r w:rsidR="00123737">
        <w:rPr>
          <w:rFonts w:eastAsiaTheme="minorEastAsia"/>
        </w:rPr>
        <w:t>distributed separately</w:t>
      </w:r>
      <w:r w:rsidR="004B500B">
        <w:rPr>
          <w:rFonts w:eastAsiaTheme="minorEastAsia"/>
        </w:rPr>
        <w:t>;</w:t>
      </w:r>
      <w:r>
        <w:t xml:space="preserve"> and a </w:t>
      </w:r>
      <w:r w:rsidR="00E53136">
        <w:lastRenderedPageBreak/>
        <w:t>mechanistic model</w:t>
      </w:r>
      <w:r>
        <w:t xml:space="preserve"> (</w:t>
      </w:r>
      <w:r w:rsidR="00E53136">
        <w:t xml:space="preserve">termed </w:t>
      </w:r>
      <w:r>
        <w:t xml:space="preserve">Case </w:t>
      </w:r>
      <w:r w:rsidR="00E53136">
        <w:t>4</w:t>
      </w:r>
      <w:r>
        <w:t xml:space="preserve">) that considers susceptibility and exposure as independent parameters. </w:t>
      </w:r>
    </w:p>
    <w:p w14:paraId="68FF5C76" w14:textId="1020ACC3" w:rsidR="00E53136" w:rsidRDefault="00227A7A">
      <w:pPr>
        <w:pStyle w:val="BodyText"/>
        <w:rPr>
          <w:rFonts w:eastAsiaTheme="minorEastAsia"/>
        </w:rPr>
      </w:pPr>
      <w:r>
        <w:t xml:space="preserve">Prior parameter distributions and data generating processes that connect simulated worm burdens to egg </w:t>
      </w:r>
      <w:r w:rsidR="004B500B">
        <w:t>counts</w:t>
      </w:r>
      <w:r>
        <w:t xml:space="preserve"> are delineated in Table 1. Briefly, Case 1 assumes worms are distributed among human hosts according to a single negative binomial distribution with 1:1 sex ratio. Case 2 assumes male, </w:t>
      </w:r>
      <m:oMath>
        <m:sSup>
          <m:sSupPr>
            <m:ctrlPr>
              <w:rPr>
                <w:rFonts w:ascii="Cambria Math" w:hAnsi="Cambria Math"/>
              </w:rPr>
            </m:ctrlPr>
          </m:sSupPr>
          <m:e>
            <m:r>
              <w:rPr>
                <w:rFonts w:ascii="Cambria Math" w:hAnsi="Cambria Math"/>
              </w:rPr>
              <m:t>w</m:t>
            </m:r>
          </m:e>
          <m:sup>
            <m:r>
              <w:rPr>
                <w:rFonts w:ascii="Cambria Math" w:hAnsi="Cambria Math"/>
              </w:rPr>
              <m:t>m</m:t>
            </m:r>
          </m:sup>
        </m:sSup>
      </m:oMath>
      <w:r>
        <w:t xml:space="preserve">, and female, </w:t>
      </w:r>
      <m:oMath>
        <m:sSup>
          <m:sSupPr>
            <m:ctrlPr>
              <w:rPr>
                <w:rFonts w:ascii="Cambria Math" w:hAnsi="Cambria Math"/>
              </w:rPr>
            </m:ctrlPr>
          </m:sSupPr>
          <m:e>
            <m:r>
              <w:rPr>
                <w:rFonts w:ascii="Cambria Math" w:hAnsi="Cambria Math"/>
              </w:rPr>
              <m:t>w</m:t>
            </m:r>
          </m:e>
          <m:sup>
            <m:r>
              <w:rPr>
                <w:rFonts w:ascii="Cambria Math" w:hAnsi="Cambria Math"/>
              </w:rPr>
              <m:t>f</m:t>
            </m:r>
          </m:sup>
        </m:sSup>
      </m:oMath>
      <w:r>
        <w:t xml:space="preserve">, worms are distributed according to separate negative binomial distributions, each with mean </w:t>
      </w:r>
      <m:oMath>
        <m:r>
          <w:rPr>
            <w:rFonts w:ascii="Cambria Math" w:hAnsi="Cambria Math"/>
          </w:rPr>
          <m:t>0.5W</m:t>
        </m:r>
      </m:oMath>
      <w:r>
        <w:t xml:space="preserve">. </w:t>
      </w:r>
      <w:r w:rsidR="00E53136">
        <w:t xml:space="preserve">Case 3 relies on a partitioning parameter, </w:t>
      </w:r>
      <m:oMath>
        <m:r>
          <m:rPr>
            <m:scr m:val="script"/>
          </m:rPr>
          <w:rPr>
            <w:rFonts w:ascii="Cambria Math" w:hAnsi="Cambria Math"/>
          </w:rPr>
          <m:t>p</m:t>
        </m:r>
      </m:oMath>
      <w:r w:rsidR="00E53136">
        <w:rPr>
          <w:rFonts w:eastAsiaTheme="minorEastAsia"/>
        </w:rPr>
        <w:t>, drawn from a standard uniform prior which determines the proportion of total worm burden that follows a Case 1 “together” distribution with the remaining (</w:t>
      </w:r>
      <m:oMath>
        <m:r>
          <w:rPr>
            <w:rFonts w:ascii="Cambria Math" w:eastAsiaTheme="minorEastAsia" w:hAnsi="Cambria Math"/>
          </w:rPr>
          <m:t>1-</m:t>
        </m:r>
        <m:r>
          <m:rPr>
            <m:scr m:val="script"/>
          </m:rPr>
          <w:rPr>
            <w:rFonts w:ascii="Cambria Math" w:eastAsiaTheme="minorEastAsia" w:hAnsi="Cambria Math"/>
          </w:rPr>
          <m:t>p</m:t>
        </m:r>
      </m:oMath>
      <w:r w:rsidR="00E53136">
        <w:rPr>
          <w:rFonts w:eastAsiaTheme="minorEastAsia"/>
        </w:rPr>
        <w:t xml:space="preserve">) portion of the total worm burden following a Case 2 “separate” distribution. </w:t>
      </w:r>
    </w:p>
    <w:p w14:paraId="3BE2A529" w14:textId="1A7D7244" w:rsidR="004B500B" w:rsidRDefault="00227A7A">
      <w:pPr>
        <w:pStyle w:val="BodyText"/>
      </w:pPr>
      <w:r>
        <w:t xml:space="preserve">Case </w:t>
      </w:r>
      <w:r w:rsidR="00E53136">
        <w:t>4</w:t>
      </w:r>
      <w:r>
        <w:t xml:space="preserve"> </w:t>
      </w:r>
      <w:r w:rsidR="00E53136">
        <w:t xml:space="preserve">is mechanistic in that it considers susceptibility and exposure as distinct processes with independent distributions. It </w:t>
      </w:r>
      <w:r>
        <w:t xml:space="preserve">assumes susceptibility, </w:t>
      </w:r>
      <m:oMath>
        <m:r>
          <w:rPr>
            <w:rFonts w:ascii="Cambria Math" w:hAnsi="Cambria Math"/>
          </w:rPr>
          <m:t>S</m:t>
        </m:r>
      </m:oMath>
      <w:r>
        <w:t>, interpreted as the probability a given cercarial exposure will result in an adult worm, follows a gamma distribution, and cercarial exposures follow a negative binomial distribution independent of susceptibility. Worm pairing in individual hosts is then determined from a hypergeometric distribution that incorporates individual susceptibility, cercarial exposure, and 1:1 sex ratio among cercarial exposures (Table 1). The susceptibility distribution parameters are fixed, with parameters derived from previous work</w:t>
      </w:r>
      <w:r w:rsidR="00CD44A2">
        <w:t xml:space="preserve"> on </w:t>
      </w:r>
      <w:r w:rsidR="00CD44A2">
        <w:rPr>
          <w:i/>
        </w:rPr>
        <w:t>S. japonicum</w:t>
      </w:r>
      <w:r w:rsidR="00CD44A2">
        <w:t xml:space="preserve"> </w:t>
      </w:r>
      <w:r w:rsidR="00CD44A2">
        <w:fldChar w:fldCharType="begin" w:fldLock="1"/>
      </w:r>
      <w:r w:rsidR="00E849DE">
        <w:instrText>ADDIN CSL_CITATION {"citationItems":[{"id":"ITEM-1","itemData":{"DOI":"10.4269/ajtmh.14-0691","ISSN":"0002-9637","abstract":"Abstract. We recently reported the analysis of epidemiological data suggesting variability in individual susceptibility to infection by Schistosoma japonicum among rural villagers who reside in Sichuan Province of southwestern China. By supplementing the data used in the earlier analysis from other studies we have reported from this region, we presented improved estimates of cercarial exposure, which in turn, result in stronger evidence of susceptibility. This analysis was conducted using an individual-based mathematical model (IBM) whose use was motivated by the nature and extent of field data from the low-transmission environments exemplified by one of our datasets and typical of the current situation in most endemic areas of China. In addition to individual susceptibility and water contact, the model includes stochastic aspects of cercarial exposure as well as of diagnostic procedures, the latter being particularly relevant to the low-transmission environment. The simulation studies show that, to produce key aspects of the epidemiological findings, the distribution of susceptibility ranges over several orders of magnitude and is highly right skewed. We found no compelling evidence that the distribution of susceptibility differed between the two populations that underlie both the epidemiological and simulation results.","author":[{"dropping-particle":"","family":"Wang","given":"Shuo","non-dropping-particle":"","parse-names":false,"suffix":""},{"dropping-particle":"","family":"Spear","given":"Robert C.","non-dropping-particle":"","parse-names":false,"suffix":""}],"container-title":"The American Journal of Tropical Medicine and Hygiene","id":"ITEM-1","issue":"6","issued":{"date-parts":[["2015","6","3"]]},"page":"1245-1252","publisher":"The American Society of Tropical Medicine and Hygiene","title":"Exploring the Contribution of Host Susceptibility to Epidemiological Patterns of Schistosoma japonicum Infection Using an Individual-Based Model","type":"article-journal","volume":"92"},"uris":["http://www.mendeley.com/documents/?uuid=8fce68b0-b0ec-363d-a1b4-67056b88ad34"]},{"id":"ITEM-2","itemData":{"DOI":"10.1371/journal.pntd.0004425","ISSN":"1935-2735","abstract":"Currently, schistosomiasis in China provides an excellent example of many of the challenges of moving from low transmission to the elimination of transmission for infectious diseases generally. In response to the surveillance dimension of these challenges, we here explore two strategic approaches to inform priorities for the development of improved methods addressed specifically to schistosomiasis in the low transmission environment. We utilize an individually-based model and the exposure data used earlier to explore surveillance strategies, one focused on exposure assessment and the second on our estimates of variability in individual susceptibility in the practical context of the current situation in China and the theoretical context of the behavior of transmission dynamics near the zero state. Our findings suggest that individual susceptibility is the major single determinant of infection intensity in both the low and medium risk environments. We conclude that there is considerable motivation to search for a biomarker of susceptibility to infection in humans, but that there would also be value in a method for monitoring surface waters for the free-swimming forms of the parasite in endemic or formerly endemic environments as an early warning of infection risk.","author":[{"dropping-particle":"","family":"Wang","given":"Shuo","non-dropping-particle":"","parse-names":false,"suffix":""},{"dropping-particle":"","family":"Spear","given":"Robert C.","non-dropping-particle":"","parse-names":false,"suffix":""}],"container-title":"PLOS Neglected Tropical Diseases","editor":[{"dropping-particle":"","family":"Mutapi","given":"Francisca","non-dropping-particle":"","parse-names":false,"suffix":""}],"id":"ITEM-2","issue":"3","issued":{"date-parts":[["2016","3","4"]]},"page":"e0004425","publisher":"Public Library of Science","title":"Exposure versus Susceptibility as Alternative Bases for New Approaches to Surveillance for Schistosoma japonicum in Low Transmission Environments","type":"article-journal","volume":"10"},"uris":["http://www.mendeley.com/documents/?uuid=6b97024a-5857-3a40-8843-abd0a9f78e49"]}],"mendeley":{"formattedCitation":"[11,12]","plainTextFormattedCitation":"[11,12]","previouslyFormattedCitation":"[11,12]"},"properties":{"noteIndex":0},"schema":"https://github.com/citation-style-language/schema/raw/master/csl-citation.json"}</w:instrText>
      </w:r>
      <w:r w:rsidR="00CD44A2">
        <w:fldChar w:fldCharType="separate"/>
      </w:r>
      <w:r w:rsidR="00CD44A2" w:rsidRPr="00CD44A2">
        <w:rPr>
          <w:noProof/>
        </w:rPr>
        <w:t>[11,12]</w:t>
      </w:r>
      <w:r w:rsidR="00CD44A2">
        <w:fldChar w:fldCharType="end"/>
      </w:r>
      <w:r>
        <w:t xml:space="preserve">, such that Case </w:t>
      </w:r>
      <w:r w:rsidR="00E53136">
        <w:t>4</w:t>
      </w:r>
      <w:r>
        <w:t xml:space="preserve"> estimation is based on </w:t>
      </w:r>
      <w:r w:rsidRPr="00E53136">
        <w:t>the same number of parameters</w:t>
      </w:r>
      <w:r>
        <w:t xml:space="preserve"> as Case 1 and 2</w:t>
      </w:r>
      <w:r w:rsidR="00E849DE">
        <w:t xml:space="preserve">, and estimates of the mean worm burden and </w:t>
      </w:r>
      <w:r w:rsidR="00D51133">
        <w:t>aggregation</w:t>
      </w:r>
      <w:r w:rsidR="00E849DE">
        <w:t xml:space="preserve"> parameter can be estimated from the expectation and combined variances of the Case </w:t>
      </w:r>
      <w:r w:rsidR="00E53136">
        <w:t>4</w:t>
      </w:r>
      <w:r w:rsidR="00E849DE">
        <w:t xml:space="preserve"> susceptibility and exposure parameters</w:t>
      </w:r>
      <w:r>
        <w:t xml:space="preserve">. </w:t>
      </w:r>
    </w:p>
    <w:p w14:paraId="4937DBF9" w14:textId="25A812B6" w:rsidR="00F1639C" w:rsidRPr="00F1639C" w:rsidRDefault="00706E7B">
      <w:pPr>
        <w:pStyle w:val="BodyText"/>
        <w:rPr>
          <w:vertAlign w:val="subscript"/>
        </w:rPr>
      </w:pPr>
      <w:r>
        <w:t>T</w:t>
      </w:r>
      <w:r w:rsidR="00227A7A">
        <w:t xml:space="preserve">he number of eggs shed per mated worm pair per day </w:t>
      </w:r>
      <w:r>
        <w:t xml:space="preserve">is assumed to </w:t>
      </w:r>
      <w:r w:rsidR="00227A7A">
        <w:t xml:space="preserve">follow a negative binomial distribution </w:t>
      </w:r>
      <w:r w:rsidR="00227A7A" w:rsidRPr="00E53136">
        <w:t xml:space="preserve">with mean </w:t>
      </w:r>
      <m:oMath>
        <m:r>
          <w:rPr>
            <w:rFonts w:ascii="Cambria Math" w:hAnsi="Cambria Math"/>
          </w:rPr>
          <m:t>h</m:t>
        </m:r>
      </m:oMath>
      <w:r w:rsidR="00227A7A">
        <w:t xml:space="preserve"> and dispersion </w:t>
      </w:r>
      <m:oMath>
        <m:r>
          <w:rPr>
            <w:rFonts w:ascii="Cambria Math" w:hAnsi="Cambria Math"/>
          </w:rPr>
          <m:t>r</m:t>
        </m:r>
      </m:oMath>
      <w:r w:rsidR="00227A7A">
        <w:t xml:space="preserve"> </w:t>
      </w:r>
      <w:r w:rsidR="006B1E13">
        <w:t xml:space="preserve">for all </w:t>
      </w:r>
      <w:r w:rsidR="00E53136">
        <w:t>four</w:t>
      </w:r>
      <w:r w:rsidR="006B1E13">
        <w:t xml:space="preserve"> cases </w:t>
      </w:r>
      <w:r w:rsidR="00227A7A">
        <w:t>(Table 1).</w:t>
      </w:r>
      <w:r w:rsidR="00F1639C">
        <w:t xml:space="preserve"> Additionally, egg output from mated pairs is affected by density dependent fecundity (DDF) as described previously [</w:t>
      </w:r>
      <w:r w:rsidR="00F1639C" w:rsidRPr="00F1639C">
        <w:rPr>
          <w:highlight w:val="yellow"/>
        </w:rPr>
        <w:t>CITEs</w:t>
      </w:r>
      <w:r w:rsidR="00F1639C">
        <w:t>]</w:t>
      </w:r>
      <w:r w:rsidR="00E53136">
        <w:t>.</w:t>
      </w:r>
      <w:r w:rsidR="00F1639C">
        <w:t xml:space="preserve"> </w:t>
      </w:r>
      <w:r w:rsidR="00E53136">
        <w:t>The</w:t>
      </w:r>
      <w:r w:rsidR="00F1639C">
        <w:t xml:space="preserve"> DDF parameter </w:t>
      </w:r>
      <m:oMath>
        <m:r>
          <w:rPr>
            <w:rFonts w:ascii="Cambria Math" w:hAnsi="Cambria Math"/>
          </w:rPr>
          <m:t>g</m:t>
        </m:r>
      </m:oMath>
      <w:r w:rsidR="00E53136">
        <w:rPr>
          <w:rFonts w:eastAsiaTheme="minorEastAsia"/>
        </w:rPr>
        <w:t>,</w:t>
      </w:r>
      <w:r w:rsidR="00CD696F">
        <w:rPr>
          <w:rFonts w:eastAsiaTheme="minorEastAsia"/>
        </w:rPr>
        <w:t xml:space="preserve"> and the egg shedding parameters</w:t>
      </w:r>
      <w:r w:rsidR="00E53136">
        <w:rPr>
          <w:rFonts w:eastAsiaTheme="minorEastAsia"/>
        </w:rPr>
        <w:t xml:space="preserve"> </w:t>
      </w:r>
      <m:oMath>
        <m:r>
          <w:rPr>
            <w:rFonts w:ascii="Cambria Math" w:eastAsiaTheme="minorEastAsia" w:hAnsi="Cambria Math"/>
          </w:rPr>
          <m:t>h</m:t>
        </m:r>
      </m:oMath>
      <w:r w:rsidR="00CD696F">
        <w:rPr>
          <w:rFonts w:eastAsiaTheme="minorEastAsia"/>
        </w:rPr>
        <w:t xml:space="preserve"> and </w:t>
      </w:r>
      <m:oMath>
        <m:r>
          <w:rPr>
            <w:rFonts w:ascii="Cambria Math" w:eastAsiaTheme="minorEastAsia" w:hAnsi="Cambria Math"/>
          </w:rPr>
          <m:t>r</m:t>
        </m:r>
      </m:oMath>
      <w:r w:rsidR="00CD696F">
        <w:rPr>
          <w:rFonts w:eastAsiaTheme="minorEastAsia"/>
        </w:rPr>
        <w:t xml:space="preserve"> are</w:t>
      </w:r>
      <w:r w:rsidR="00F1639C">
        <w:rPr>
          <w:rFonts w:eastAsiaTheme="minorEastAsia"/>
        </w:rPr>
        <w:t xml:space="preserve"> fixed across all data-generating mechanisms (Table 1).</w:t>
      </w:r>
    </w:p>
    <w:p w14:paraId="4A50DDC6" w14:textId="2273389A" w:rsidR="00323332" w:rsidRDefault="00CD696F">
      <w:pPr>
        <w:pStyle w:val="BodyText"/>
      </w:pPr>
      <w:r>
        <w:t xml:space="preserve">Summary statistics </w:t>
      </w:r>
      <w:r w:rsidR="00227A7A">
        <w:t xml:space="preserve">used in ABC </w:t>
      </w:r>
      <w:r>
        <w:t xml:space="preserve">to compare the observed and simulated datasets </w:t>
      </w:r>
      <w:r w:rsidR="00227A7A">
        <w:t xml:space="preserve">consist of the mean community egg burden, </w:t>
      </w:r>
      <m:oMath>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oMath>
      <w:r w:rsidR="00227A7A">
        <w:t xml:space="preserve">; standard error of individual egg counts, </w:t>
      </w:r>
      <m:oMath>
        <m:sSubSup>
          <m:sSubSupPr>
            <m:ctrlPr>
              <w:rPr>
                <w:rFonts w:ascii="Cambria Math" w:hAnsi="Cambria Math"/>
              </w:rPr>
            </m:ctrlPr>
          </m:sSubSupPr>
          <m:e>
            <m:r>
              <m:rPr>
                <m:sty m:val="p"/>
              </m:rPr>
              <w:rPr>
                <w:rFonts w:ascii="Cambria Math" w:hAnsi="Cambria Math"/>
              </w:rPr>
              <m:t>SE</m:t>
            </m:r>
          </m:e>
          <m:sub>
            <m:r>
              <w:rPr>
                <w:rFonts w:ascii="Cambria Math" w:hAnsi="Cambria Math"/>
              </w:rPr>
              <m:t>st</m:t>
            </m:r>
          </m:sub>
          <m:sup>
            <m:r>
              <m:rPr>
                <m:scr m:val="script"/>
                <m:sty m:val="p"/>
              </m:rPr>
              <w:rPr>
                <w:rFonts w:ascii="Cambria Math" w:hAnsi="Cambria Math"/>
              </w:rPr>
              <m:t>E</m:t>
            </m:r>
          </m:sup>
        </m:sSubSup>
      </m:oMath>
      <w:r w:rsidR="00227A7A">
        <w:t>; and an adjusted egg-prevalence measure</w:t>
      </w:r>
      <w:r w:rsidR="00806F5D">
        <w:t>—</w:t>
      </w:r>
      <w:r w:rsidR="00227A7A">
        <w:t>the number of egg positive individuals squared over the number of individuals</w:t>
      </w:r>
      <w:r w:rsidR="00806F5D">
        <w:t>—</w:t>
      </w:r>
      <w:r w:rsidR="00227A7A">
        <w:t xml:space="preserve">for every </w:t>
      </w:r>
      <w:proofErr w:type="spellStart"/>
      <w:r w:rsidR="00227A7A">
        <w:t>shehia</w:t>
      </w:r>
      <w:proofErr w:type="spellEnd"/>
      <w:r w:rsidR="00227A7A">
        <w:t xml:space="preserve">-year in which at least one individual had an egg count </w:t>
      </w:r>
      <m:oMath>
        <m:r>
          <w:rPr>
            <w:rFonts w:ascii="Cambria Math" w:hAnsi="Cambria Math"/>
          </w:rPr>
          <m:t>&gt;1</m:t>
        </m:r>
      </m:oMath>
      <w:r w:rsidR="00227A7A">
        <w:t>. The distribution of this adjusted prevalence measure</w:t>
      </w:r>
      <w:r w:rsidR="00806F5D" w:rsidRPr="00806F5D">
        <w:t>—</w:t>
      </w:r>
      <w:r w:rsidR="00227A7A">
        <w:t>as opposed to the prevalence (bounded between 0 and 1) or raw number of individuals infected (an integer)</w:t>
      </w:r>
      <w:r w:rsidR="00806F5D" w:rsidRPr="00806F5D">
        <w:t>—</w:t>
      </w:r>
      <w:r>
        <w:t>leads to more stable ABC estimates</w:t>
      </w:r>
      <w:r w:rsidR="00227A7A">
        <w:t xml:space="preserve">. We used the default standardized distance metric in the R package </w:t>
      </w:r>
      <w:r w:rsidR="00227A7A">
        <w:rPr>
          <w:rStyle w:val="VerbatimChar"/>
        </w:rPr>
        <w:t>ABC</w:t>
      </w:r>
      <w:r w:rsidR="00227A7A">
        <w:t xml:space="preserve"> </w:t>
      </w:r>
      <w:r w:rsidR="00E849DE">
        <w:fldChar w:fldCharType="begin" w:fldLock="1"/>
      </w:r>
      <w:r w:rsidR="00E849DE">
        <w:instrText>ADDIN CSL_CITATION {"citationItems":[{"id":"ITEM-1","itemData":{"DOI":"10.1111/j.2041-210X.2011.00179.x","ISSN":"2041210X","abstract":"1. Many recent statistical applications involve inference under complex models, where it is computationally prohibitive to calculate likelihoods but possible to simulate data. Approximate Bayesian computation (ABC) is devoted to these complex models because it bypasses the evaluation of the likelihood function by comparing observed and simulated data. 2.We introduce the R package 'abc' that implements several ABC algorithms for performing parameter estimation and model selection. In particular, the recently developed nonlinear heteroscedastic regression methods for ABC are implemented. The 'abc' package also includes a cross-validation tool for measuring the accuracy of ABC estimates and to calculate the misclassification probabilities when performing model selection. The main functions are accompanied by appropriate summary and plotting tools. 3.R is already widely used in bioinformatics and several fields of biology. The R package 'abc' will make the ABC algorithms available to a large number of R users. 'abc' is a freely available R package under the GPL license, and it can be downloaded at http://cran.r-project.org/web/packages/abc/index.html. © 2012 The Authors. Methods in Ecology and Evolution © 2012 British Ecological Society.","author":[{"dropping-particle":"","family":"Csilléry","given":"Katalin","non-dropping-particle":"","parse-names":false,"suffix":""},{"dropping-particle":"","family":"François","given":"Olivier","non-dropping-particle":"","parse-names":false,"suffix":""},{"dropping-particle":"","family":"Blum","given":"Michael G.B.","non-dropping-particle":"","parse-names":false,"suffix":""}],"container-title":"Methods in Ecology and Evolution","id":"ITEM-1","issue":"3","issued":{"date-parts":[["2012","6","1"]]},"page":"475-479","publisher":"John Wiley &amp; Sons, Ltd","title":"Abc: An R package for approximate Bayesian computation (ABC)","type":"article-journal","volume":"3"},"uris":["http://www.mendeley.com/documents/?uuid=9ea62de9-ce99-3ee0-9c84-bb2a4c96a2d5"]}],"mendeley":{"formattedCitation":"[28]","plainTextFormattedCitation":"[28]","previouslyFormattedCitation":"[28]"},"properties":{"noteIndex":0},"schema":"https://github.com/citation-style-language/schema/raw/master/csl-citation.json"}</w:instrText>
      </w:r>
      <w:r w:rsidR="00E849DE">
        <w:fldChar w:fldCharType="separate"/>
      </w:r>
      <w:r w:rsidR="00E849DE" w:rsidRPr="00E849DE">
        <w:rPr>
          <w:noProof/>
        </w:rPr>
        <w:t>[28]</w:t>
      </w:r>
      <w:r w:rsidR="00E849DE">
        <w:fldChar w:fldCharType="end"/>
      </w:r>
      <w:r w:rsidR="00E849DE">
        <w:t xml:space="preserve"> </w:t>
      </w:r>
      <w:r w:rsidR="00227A7A">
        <w:t xml:space="preserve">to compare the observed </w:t>
      </w:r>
      <w:r>
        <w:t xml:space="preserve">summary statistics, </w:t>
      </w:r>
      <m:oMath>
        <m:r>
          <m:rPr>
            <m:scr m:val="script"/>
            <m:sty m:val="p"/>
          </m:rPr>
          <w:rPr>
            <w:rFonts w:ascii="Cambria Math" w:hAnsi="Cambria Math"/>
          </w:rPr>
          <m:t>S</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O</m:t>
            </m:r>
          </m:sub>
        </m:sSub>
        <m:r>
          <w:rPr>
            <w:rFonts w:ascii="Cambria Math" w:hAnsi="Cambria Math"/>
          </w:rPr>
          <m:t>)</m:t>
        </m:r>
      </m:oMath>
      <w:r>
        <w:rPr>
          <w:rFonts w:eastAsiaTheme="minorEastAsia"/>
        </w:rPr>
        <w:t>,</w:t>
      </w:r>
      <w:r w:rsidR="00227A7A">
        <w:t xml:space="preserve"> to</w:t>
      </w:r>
      <w:r>
        <w:t xml:space="preserve"> simulation summary statistics,</w:t>
      </w:r>
      <m:oMath>
        <m:r>
          <m:rPr>
            <m:scr m:val="script"/>
            <m:sty m:val="p"/>
          </m:rPr>
          <w:rPr>
            <w:rFonts w:ascii="Cambria Math" w:hAnsi="Cambria Math"/>
          </w:rPr>
          <m:t xml:space="preserve"> S</m:t>
        </m:r>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m:t>
            </m:r>
          </m:sub>
          <m:sup>
            <m:r>
              <m:rPr>
                <m:scr m:val="script"/>
                <m:sty m:val="p"/>
              </m:rPr>
              <w:rPr>
                <w:rFonts w:ascii="Cambria Math" w:hAnsi="Cambria Math"/>
              </w:rPr>
              <m:t>D</m:t>
            </m:r>
          </m:sup>
        </m:sSubSup>
        <m:r>
          <w:rPr>
            <w:rFonts w:ascii="Cambria Math" w:hAnsi="Cambria Math"/>
          </w:rPr>
          <m:t>)</m:t>
        </m:r>
      </m:oMath>
      <w:r>
        <w:rPr>
          <w:rFonts w:eastAsiaTheme="minorEastAsia"/>
        </w:rPr>
        <w:t>,</w:t>
      </w:r>
      <w:r>
        <w:t xml:space="preserve"> derived from</w:t>
      </w:r>
      <w:r w:rsidR="00227A7A">
        <w:t xml:space="preserve"> </w:t>
      </w:r>
      <m:oMath>
        <m:r>
          <w:rPr>
            <w:rFonts w:ascii="Cambria Math" w:hAnsi="Cambria Math"/>
          </w:rPr>
          <m:t>n=1,000,000</m:t>
        </m:r>
      </m:oMath>
      <w:r w:rsidR="00227A7A">
        <w:t xml:space="preserve"> simulated datasets for each </w:t>
      </w:r>
      <w:r w:rsidR="00323332">
        <w:t xml:space="preserve">data-generating </w:t>
      </w:r>
      <w:r w:rsidR="00227A7A">
        <w:t xml:space="preserve">Case in each eligible </w:t>
      </w:r>
      <w:proofErr w:type="spellStart"/>
      <w:r w:rsidR="00227A7A">
        <w:t>shehia</w:t>
      </w:r>
      <w:proofErr w:type="spellEnd"/>
      <w:r w:rsidR="00227A7A">
        <w:t>-year</w:t>
      </w:r>
      <w:r>
        <w:t xml:space="preserve">. The </w:t>
      </w:r>
      <m:oMath>
        <m:r>
          <w:rPr>
            <w:rFonts w:ascii="Cambria Math" w:hAnsi="Cambria Math"/>
          </w:rPr>
          <m:t>100</m:t>
        </m:r>
      </m:oMath>
      <w:r>
        <w:t xml:space="preserve"> parameter sets with the smallest estimated distance for each simulation </w:t>
      </w:r>
      <w:r w:rsidR="00227A7A">
        <w:t>(</w:t>
      </w:r>
      <w:proofErr w:type="gramStart"/>
      <w:r w:rsidR="00227A7A">
        <w:t>e.g.</w:t>
      </w:r>
      <w:proofErr w:type="gramEnd"/>
      <w:r w:rsidR="00227A7A">
        <w:t xml:space="preserve"> tolerance of </w:t>
      </w:r>
      <m:oMath>
        <m:r>
          <w:rPr>
            <w:rFonts w:ascii="Cambria Math" w:hAnsi="Cambria Math"/>
          </w:rPr>
          <m:t>0.0001</m:t>
        </m:r>
      </m:oMath>
      <w:r w:rsidR="00227A7A">
        <w:t>)</w:t>
      </w:r>
      <w:r>
        <w:t xml:space="preserve"> were accepted. These accepted parameter sets were then adjusted and weighted based on their distance from the observed data using the ridge regression routine in </w:t>
      </w:r>
      <w:r>
        <w:rPr>
          <w:rStyle w:val="VerbatimChar"/>
        </w:rPr>
        <w:t>ABC</w:t>
      </w:r>
      <w:r>
        <w:t xml:space="preserve"> to derive estimates of the posterior distribution</w:t>
      </w:r>
      <w:r w:rsidR="00681EB4">
        <w:t>s</w:t>
      </w:r>
      <w:r>
        <w:t xml:space="preserve"> of </w:t>
      </w:r>
      <m:oMath>
        <m:sSup>
          <m:sSupPr>
            <m:ctrlPr>
              <w:rPr>
                <w:rFonts w:ascii="Cambria Math" w:hAnsi="Cambria Math"/>
                <w:i/>
              </w:rPr>
            </m:ctrlPr>
          </m:sSupPr>
          <m:e>
            <m:r>
              <w:rPr>
                <w:rFonts w:ascii="Cambria Math" w:hAnsi="Cambria Math"/>
              </w:rPr>
              <m:t>θ</m:t>
            </m:r>
          </m:e>
          <m:sup>
            <m:r>
              <m:rPr>
                <m:scr m:val="script"/>
              </m:rPr>
              <w:rPr>
                <w:rFonts w:ascii="Cambria Math" w:hAnsi="Cambria Math"/>
              </w:rPr>
              <m:t>D</m:t>
            </m:r>
          </m:sup>
        </m:sSup>
      </m:oMath>
      <w:r w:rsidR="00681EB4">
        <w:t>.</w:t>
      </w:r>
    </w:p>
    <w:p w14:paraId="7FDF7630" w14:textId="6AE6A888" w:rsidR="004B500B" w:rsidRDefault="004B500B" w:rsidP="004B500B">
      <w:pPr>
        <w:pStyle w:val="Heading2"/>
      </w:pPr>
      <w:r>
        <w:t>Parasite aggregation dynamics and implications for mating probability</w:t>
      </w:r>
    </w:p>
    <w:p w14:paraId="304DFEBE" w14:textId="07050483" w:rsidR="001068E3" w:rsidRDefault="004B500B">
      <w:pPr>
        <w:pStyle w:val="BodyText"/>
      </w:pPr>
      <w:r>
        <w:t>To determine which data-generating Case best represents observed egg burden</w:t>
      </w:r>
      <w:r w:rsidR="003B5922">
        <w:t>s from ZEST</w:t>
      </w:r>
      <w:r>
        <w:t xml:space="preserve">, </w:t>
      </w:r>
      <w:r w:rsidR="00D51133">
        <w:t>relative fits for each model were compared using the Bayes factor. In addition, p</w:t>
      </w:r>
      <w:r w:rsidR="00323332" w:rsidRPr="00123737">
        <w:t xml:space="preserve">osterior predictive checks were performed to assess the ability of posterior parameter sets </w:t>
      </w:r>
      <w:r w:rsidR="00104F4F">
        <w:t xml:space="preserve">of each data-generating Case </w:t>
      </w:r>
      <w:r w:rsidR="00323332" w:rsidRPr="00123737">
        <w:t xml:space="preserve">to </w:t>
      </w:r>
      <w:r w:rsidR="003B5922">
        <w:t>emulate</w:t>
      </w:r>
      <w:r w:rsidR="00681EB4">
        <w:t xml:space="preserve"> </w:t>
      </w:r>
      <w:r w:rsidR="00323332" w:rsidRPr="00123737">
        <w:t xml:space="preserve">observed </w:t>
      </w:r>
      <w:r w:rsidR="00681EB4">
        <w:t>data from ZEST</w:t>
      </w:r>
      <w:r w:rsidR="00323332" w:rsidRPr="00123737">
        <w:t xml:space="preserve">. For each data-generating Case and each </w:t>
      </w:r>
      <w:r w:rsidR="00104F4F">
        <w:t xml:space="preserve">eligible </w:t>
      </w:r>
      <w:proofErr w:type="spellStart"/>
      <w:r w:rsidR="00323332" w:rsidRPr="00123737">
        <w:t>shehia</w:t>
      </w:r>
      <w:proofErr w:type="spellEnd"/>
      <w:r w:rsidR="00323332" w:rsidRPr="00123737">
        <w:t xml:space="preserve">-year, </w:t>
      </w:r>
      <m:oMath>
        <m:r>
          <w:rPr>
            <w:rFonts w:ascii="Cambria Math" w:hAnsi="Cambria Math"/>
          </w:rPr>
          <m:t>1,000</m:t>
        </m:r>
      </m:oMath>
      <w:r w:rsidR="00323332" w:rsidRPr="00123737">
        <w:t xml:space="preserve"> weighted</w:t>
      </w:r>
      <w:r w:rsidR="00323332">
        <w:t xml:space="preserve"> draws from the posterior distribution</w:t>
      </w:r>
      <w:r w:rsidR="00681EB4">
        <w:t xml:space="preserve">, </w:t>
      </w:r>
      <m:oMath>
        <m:sSubSup>
          <m:sSubSupPr>
            <m:ctrlPr>
              <w:rPr>
                <w:rFonts w:ascii="Cambria Math" w:hAnsi="Cambria Math"/>
                <w:i/>
              </w:rPr>
            </m:ctrlPr>
          </m:sSubSupPr>
          <m:e>
            <m:r>
              <w:rPr>
                <w:rFonts w:ascii="Cambria Math" w:hAnsi="Cambria Math"/>
              </w:rPr>
              <m:t>θ</m:t>
            </m:r>
          </m:e>
          <m:sub>
            <m:r>
              <w:rPr>
                <w:rFonts w:ascii="Cambria Math" w:hAnsi="Cambria Math"/>
              </w:rPr>
              <m:t>st</m:t>
            </m:r>
          </m:sub>
          <m:sup>
            <m:r>
              <m:rPr>
                <m:scr m:val="script"/>
              </m:rPr>
              <w:rPr>
                <w:rFonts w:ascii="Cambria Math" w:hAnsi="Cambria Math"/>
              </w:rPr>
              <m:t>D</m:t>
            </m:r>
          </m:sup>
        </m:sSubSup>
      </m:oMath>
      <w:r w:rsidR="00681EB4">
        <w:rPr>
          <w:rFonts w:eastAsiaTheme="minorEastAsia"/>
        </w:rPr>
        <w:t>,</w:t>
      </w:r>
      <w:r w:rsidR="00323332">
        <w:t xml:space="preserve"> were used to simulate community-wide egg burdens</w:t>
      </w:r>
      <w:r w:rsidR="00104F4F">
        <w:t xml:space="preserve"> </w:t>
      </w:r>
      <w:r w:rsidR="00D51133">
        <w:t>and generate a distribution of</w:t>
      </w:r>
      <w:r w:rsidR="00104F4F">
        <w:t xml:space="preserve"> summary statistics as used in ABC estimation. </w:t>
      </w:r>
      <w:r w:rsidR="003B5922">
        <w:lastRenderedPageBreak/>
        <w:t>The</w:t>
      </w:r>
      <w:r w:rsidR="00D322AA">
        <w:t>se distributions were then compared to the observed summary statistics values visually and via the</w:t>
      </w:r>
      <w:r w:rsidR="003B5922">
        <w:t xml:space="preserve"> mean squared error between the </w:t>
      </w:r>
      <w:r w:rsidR="00D322AA">
        <w:t xml:space="preserve">distribution </w:t>
      </w:r>
      <w:r w:rsidR="003B5922">
        <w:t>median and the observed summary statistics</w:t>
      </w:r>
      <w:r w:rsidR="00D322AA">
        <w:t xml:space="preserve">. </w:t>
      </w:r>
    </w:p>
    <w:p w14:paraId="6DBEED1E" w14:textId="583702F5" w:rsidR="00D322AA" w:rsidRDefault="001068E3" w:rsidP="001068E3">
      <w:pPr>
        <w:pStyle w:val="BodyText"/>
      </w:pPr>
      <w:r>
        <w:t xml:space="preserve">Posterior distributions of </w:t>
      </w:r>
      <m:oMath>
        <m:sSubSup>
          <m:sSubSupPr>
            <m:ctrlPr>
              <w:rPr>
                <w:rFonts w:ascii="Cambria Math" w:hAnsi="Cambria Math"/>
              </w:rPr>
            </m:ctrlPr>
          </m:sSubSupPr>
          <m:e>
            <m:r>
              <w:rPr>
                <w:rFonts w:ascii="Cambria Math" w:hAnsi="Cambria Math"/>
              </w:rPr>
              <m:t>W</m:t>
            </m:r>
          </m:e>
          <m:sub>
            <m:r>
              <w:rPr>
                <w:rFonts w:ascii="Cambria Math" w:hAnsi="Cambria Math"/>
              </w:rPr>
              <m:t>st</m:t>
            </m:r>
          </m:sub>
          <m:sup>
            <m:r>
              <m:rPr>
                <m:scr m:val="script"/>
                <m:sty m:val="p"/>
              </m:rPr>
              <w:rPr>
                <w:rFonts w:ascii="Cambria Math" w:hAnsi="Cambria Math"/>
              </w:rPr>
              <m:t>D</m:t>
            </m:r>
          </m:sup>
        </m:sSubSup>
      </m:oMath>
      <w:r>
        <w:t xml:space="preserve"> and </w:t>
      </w:r>
      <m:oMath>
        <m:sSubSup>
          <m:sSubSupPr>
            <m:ctrlPr>
              <w:rPr>
                <w:rFonts w:ascii="Cambria Math" w:hAnsi="Cambria Math"/>
              </w:rPr>
            </m:ctrlPr>
          </m:sSubSupPr>
          <m:e>
            <m:r>
              <w:rPr>
                <w:rFonts w:ascii="Cambria Math" w:hAnsi="Cambria Math"/>
              </w:rPr>
              <m:t>κ</m:t>
            </m:r>
          </m:e>
          <m:sub>
            <m:r>
              <w:rPr>
                <w:rFonts w:ascii="Cambria Math" w:hAnsi="Cambria Math"/>
              </w:rPr>
              <m:t>st</m:t>
            </m:r>
          </m:sub>
          <m:sup>
            <m:sSub>
              <m:sSubPr>
                <m:ctrlPr>
                  <w:rPr>
                    <w:rFonts w:ascii="Cambria Math" w:hAnsi="Cambria Math"/>
                  </w:rPr>
                </m:ctrlPr>
              </m:sSubPr>
              <m:e>
                <m:r>
                  <w:rPr>
                    <w:rFonts w:ascii="Cambria Math" w:hAnsi="Cambria Math"/>
                  </w:rPr>
                  <m:t>W</m:t>
                </m:r>
              </m:e>
              <m:sub>
                <m:r>
                  <m:rPr>
                    <m:scr m:val="script"/>
                    <m:sty m:val="p"/>
                  </m:rPr>
                  <w:rPr>
                    <w:rFonts w:ascii="Cambria Math" w:hAnsi="Cambria Math"/>
                  </w:rPr>
                  <m:t>D</m:t>
                </m:r>
              </m:sub>
            </m:sSub>
          </m:sup>
        </m:sSubSup>
      </m:oMath>
      <w:r w:rsidR="00D322AA">
        <w:rPr>
          <w:rFonts w:eastAsiaTheme="minorEastAsia"/>
        </w:rPr>
        <w:t xml:space="preserve"> </w:t>
      </w:r>
      <w:r>
        <w:rPr>
          <w:rFonts w:eastAsiaTheme="minorEastAsia"/>
        </w:rPr>
        <w:t>were input into GEE models of the same form used for egg burdens to estimate the change in parasite aggregation per IQR change in parasite burden.</w:t>
      </w:r>
      <w:r w:rsidR="00227A7A">
        <w:t xml:space="preserve"> </w:t>
      </w:r>
      <w:r w:rsidR="00D322AA">
        <w:t xml:space="preserve">Weights were derived as the inverse of the 95% Bayesian credibility interval. </w:t>
      </w:r>
    </w:p>
    <w:p w14:paraId="73172C5A" w14:textId="58D4FFB4" w:rsidR="003775C0" w:rsidRDefault="00D322AA" w:rsidP="001068E3">
      <w:pPr>
        <w:pStyle w:val="BodyText"/>
      </w:pPr>
      <w:r>
        <w:t>Finally</w:t>
      </w:r>
      <w:r w:rsidR="00227A7A">
        <w:t xml:space="preserve">, </w:t>
      </w:r>
      <w:r>
        <w:t>analytic and simulated estimates of the</w:t>
      </w:r>
      <w:r w:rsidR="00227A7A">
        <w:t xml:space="preserve"> mating probability w</w:t>
      </w:r>
      <w:r>
        <w:t xml:space="preserve">ere compared to evaluate the influence of dynamic aggregation and assumptions on the underlying data-generating mechanisms. Analytic formulas </w:t>
      </w:r>
      <w:r w:rsidR="0061785D">
        <w:t>derived previously</w:t>
      </w:r>
      <w:r w:rsidR="00F3448B">
        <w:t xml:space="preserve"> </w:t>
      </w:r>
      <w:r w:rsidR="00F3448B">
        <w:fldChar w:fldCharType="begin" w:fldLock="1"/>
      </w:r>
      <w:r w:rsidR="00F3448B">
        <w:instrText>ADDIN CSL_CITATION {"citationItems":[{"id":"ITEM-1","itemData":{"DOI":"10.1016/0025-5564(77)90030-X","ISSN":"00255564","abstract":"This paper deals with the overall transmission dynamics of schistosomiasis, and other similar helminthic infections, in which the parasitic worms have a sexual stage in the primary (human) host. Most previous studies have assumed the worms to be independently randomly distributed among hosts; we explore the effects of various kinds of aggregation in the worm distribution, and their implications for medically interesting quantities such as prevalence of worms, prevalence of pairs, and mean egg output per host. The effects of worm aggregation upon the transmission dynamics are discussed, with particular regard to the “threshold” and “breakpoint” phenomena. It is shown that the analysis can be extended, simply but generally, to include the effects of a latent period before infected snails become infective. Most of the presentation is for a monogamous worm mating system, but the opposite extreme of promiscuous worms is also treated (in Appendix C). Although mainly concerned with these new results, the paper also attempts a limited amount of review and synthesis. This includes: relationships among earlier models; the threshold's dependence on the transmission parameters (man-to-snail versus snail-to-man), for arbitrary worm aggregation; the relation between Rosenfield's [30] empirical work and more abstract models.","author":[{"dropping-particle":"","family":"May","given":"Robert M.","non-dropping-particle":"","parse-names":false,"suffix":""}],"container-title":"Mathematical Biosciences","id":"ITEM-1","issue":"3-4","issued":{"date-parts":[["1977","1"]]},"page":"301-343","title":"Togetherness among Schistosomes: its effects on the dynamics of the infection","type":"article-journal","volume":"35"},"uris":["http://www.mendeley.com/documents/?uuid=b969d862-c605-3375-81b0-11d64b67099c"]}],"mendeley":{"formattedCitation":"[16]","plainTextFormattedCitation":"[16]","previouslyFormattedCitation":"[16]"},"properties":{"noteIndex":0},"schema":"https://github.com/citation-style-language/schema/raw/master/csl-citation.json"}</w:instrText>
      </w:r>
      <w:r w:rsidR="00F3448B">
        <w:fldChar w:fldCharType="separate"/>
      </w:r>
      <w:r w:rsidR="00F3448B" w:rsidRPr="00E849DE">
        <w:rPr>
          <w:noProof/>
        </w:rPr>
        <w:t>[16]</w:t>
      </w:r>
      <w:r w:rsidR="00F3448B">
        <w:fldChar w:fldCharType="end"/>
      </w:r>
      <w:r w:rsidR="00F3448B">
        <w:t xml:space="preserve"> </w:t>
      </w:r>
      <w:r>
        <w:t xml:space="preserve">for Case 1 together and Case 2 separate </w:t>
      </w:r>
      <w:r w:rsidR="0061785D">
        <w:t xml:space="preserve">assumptions with constant aggregation were used to estimate the mating probability associated with worm burdens in the range </w:t>
      </w:r>
      <m:oMath>
        <m:r>
          <w:rPr>
            <w:rFonts w:ascii="Cambria Math" w:hAnsi="Cambria Math"/>
          </w:rPr>
          <m:t>[0.001-100]</m:t>
        </m:r>
      </m:oMath>
      <w:r w:rsidR="0061785D">
        <w:t xml:space="preserve">. Next, dynamic aggregation was considered by incorporating </w:t>
      </w:r>
      <m:oMath>
        <m:r>
          <w:rPr>
            <w:rFonts w:ascii="Cambria Math" w:hAnsi="Cambria Math"/>
          </w:rPr>
          <m:t>κ</m:t>
        </m:r>
      </m:oMath>
      <w:r w:rsidR="0061785D">
        <w:rPr>
          <w:rFonts w:eastAsiaTheme="minorEastAsia"/>
        </w:rPr>
        <w:t xml:space="preserve"> as a function of </w:t>
      </w:r>
      <m:oMath>
        <m:r>
          <w:rPr>
            <w:rFonts w:ascii="Cambria Math" w:eastAsiaTheme="minorEastAsia" w:hAnsi="Cambria Math"/>
          </w:rPr>
          <m:t>W</m:t>
        </m:r>
      </m:oMath>
      <w:r w:rsidR="0061785D">
        <w:rPr>
          <w:rFonts w:eastAsiaTheme="minorEastAsia"/>
        </w:rPr>
        <w:t xml:space="preserve"> from the marginal estimates of the egg burden GEE, the Case 1 worm burden GEE, and the Case 2 worm burden GEE.</w:t>
      </w:r>
      <w:r>
        <w:t xml:space="preserve"> </w:t>
      </w:r>
      <w:r w:rsidR="0061785D">
        <w:t>Finally,</w:t>
      </w:r>
      <w:r w:rsidR="00227A7A">
        <w:t xml:space="preserve"> estimate</w:t>
      </w:r>
      <w:r w:rsidR="0061785D">
        <w:t xml:space="preserve">s of the mating probability from simulated datasets that contribute to the posterior distribution were </w:t>
      </w:r>
      <w:r w:rsidR="00F3448B">
        <w:t>derived</w:t>
      </w:r>
      <w:r w:rsidR="00227A7A">
        <w:t xml:space="preserve"> as the number of mated worms per worm (</w:t>
      </w:r>
      <m:oMath>
        <m:r>
          <w:rPr>
            <w:rFonts w:ascii="Cambria Math" w:hAnsi="Cambria Math"/>
          </w:rPr>
          <m:t>2</m:t>
        </m:r>
        <m:sSubSup>
          <m:sSubSupPr>
            <m:ctrlPr>
              <w:rPr>
                <w:rFonts w:ascii="Cambria Math" w:hAnsi="Cambria Math"/>
              </w:rPr>
            </m:ctrlPr>
          </m:sSubSupPr>
          <m:e>
            <m:r>
              <w:rPr>
                <w:rFonts w:ascii="Cambria Math" w:hAnsi="Cambria Math"/>
              </w:rPr>
              <m:t>W</m:t>
            </m:r>
          </m:e>
          <m:sub>
            <m:r>
              <w:rPr>
                <w:rFonts w:ascii="Cambria Math" w:hAnsi="Cambria Math"/>
              </w:rPr>
              <m:t>st</m:t>
            </m:r>
          </m:sub>
          <m:sup>
            <m:r>
              <w:rPr>
                <w:rFonts w:ascii="Cambria Math" w:hAnsi="Cambria Math"/>
              </w:rPr>
              <m:t>ϕ</m:t>
            </m:r>
          </m:sup>
        </m:sSubSup>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st</m:t>
            </m:r>
          </m:sub>
        </m:sSub>
      </m:oMath>
      <w:r w:rsidR="00227A7A">
        <w:t>)</w:t>
      </w:r>
      <w:r w:rsidR="00F03BC8">
        <w:t xml:space="preserve"> in the simulated data</w:t>
      </w:r>
      <w:r w:rsidR="00227A7A">
        <w:t xml:space="preserve">. </w:t>
      </w:r>
      <w:r w:rsidR="003775C0">
        <w:br w:type="page"/>
      </w:r>
    </w:p>
    <w:p w14:paraId="280A3FC8" w14:textId="77777777" w:rsidR="004F4839" w:rsidRDefault="004F4839">
      <w:pPr>
        <w:pStyle w:val="BodyText"/>
        <w:rPr>
          <w:b/>
        </w:rPr>
        <w:sectPr w:rsidR="004F4839" w:rsidSect="00AF5B2E">
          <w:footerReference w:type="default" r:id="rId9"/>
          <w:pgSz w:w="12240" w:h="15840"/>
          <w:pgMar w:top="1440" w:right="1440" w:bottom="1440" w:left="1440" w:header="720" w:footer="720" w:gutter="0"/>
          <w:lnNumType w:countBy="1" w:restart="continuous"/>
          <w:cols w:space="720"/>
          <w:docGrid w:linePitch="326"/>
        </w:sectPr>
      </w:pPr>
    </w:p>
    <w:p w14:paraId="5B0D602C" w14:textId="27DB649F" w:rsidR="001A2F5E" w:rsidRPr="0036562B" w:rsidRDefault="003775C0">
      <w:pPr>
        <w:pStyle w:val="BodyText"/>
        <w:rPr>
          <w:sz w:val="20"/>
          <w:szCs w:val="21"/>
        </w:rPr>
      </w:pPr>
      <w:r w:rsidRPr="0036562B">
        <w:rPr>
          <w:b/>
          <w:sz w:val="20"/>
          <w:szCs w:val="21"/>
        </w:rPr>
        <w:lastRenderedPageBreak/>
        <w:t>Table 1</w:t>
      </w:r>
      <w:r w:rsidRPr="0036562B">
        <w:rPr>
          <w:sz w:val="20"/>
          <w:szCs w:val="21"/>
        </w:rPr>
        <w:t xml:space="preserve">: Priors and data-generating processes for approximate Bayesian computation estimation of community parasite burden and aggregation. Data generation proceeds by first drawing from the multivariate prior, </w:t>
      </w:r>
      <m:oMath>
        <m:sSup>
          <m:sSupPr>
            <m:ctrlPr>
              <w:rPr>
                <w:rFonts w:ascii="Cambria Math" w:hAnsi="Cambria Math"/>
                <w:i/>
                <w:sz w:val="20"/>
                <w:szCs w:val="21"/>
              </w:rPr>
            </m:ctrlPr>
          </m:sSupPr>
          <m:e>
            <m:r>
              <w:rPr>
                <w:rFonts w:ascii="Cambria Math" w:hAnsi="Cambria Math"/>
                <w:sz w:val="20"/>
                <w:szCs w:val="21"/>
              </w:rPr>
              <m:t>θ</m:t>
            </m:r>
          </m:e>
          <m:sup>
            <m:r>
              <m:rPr>
                <m:scr m:val="script"/>
              </m:rPr>
              <w:rPr>
                <w:rFonts w:ascii="Cambria Math" w:hAnsi="Cambria Math"/>
                <w:sz w:val="20"/>
                <w:szCs w:val="21"/>
              </w:rPr>
              <m:t>D</m:t>
            </m:r>
          </m:sup>
        </m:sSup>
      </m:oMath>
      <w:r w:rsidRPr="0036562B">
        <w:rPr>
          <w:rFonts w:eastAsiaTheme="minorEastAsia"/>
          <w:sz w:val="20"/>
          <w:szCs w:val="21"/>
        </w:rPr>
        <w:t xml:space="preserve">, containing </w:t>
      </w:r>
      <w:proofErr w:type="spellStart"/>
      <w:r w:rsidRPr="0036562B">
        <w:rPr>
          <w:rFonts w:eastAsiaTheme="minorEastAsia"/>
          <w:sz w:val="20"/>
          <w:szCs w:val="21"/>
        </w:rPr>
        <w:t>shehia</w:t>
      </w:r>
      <w:proofErr w:type="spellEnd"/>
      <w:r w:rsidRPr="0036562B">
        <w:rPr>
          <w:rFonts w:eastAsiaTheme="minorEastAsia"/>
          <w:sz w:val="20"/>
          <w:szCs w:val="21"/>
        </w:rPr>
        <w:t>-year level summaries of parasite burden and aggregation (for Cases 1</w:t>
      </w:r>
      <w:r w:rsidR="00774199" w:rsidRPr="0036562B">
        <w:rPr>
          <w:rFonts w:eastAsiaTheme="minorEastAsia"/>
          <w:sz w:val="20"/>
          <w:szCs w:val="21"/>
        </w:rPr>
        <w:t>, 2, and3</w:t>
      </w:r>
      <w:r w:rsidRPr="0036562B">
        <w:rPr>
          <w:rFonts w:eastAsiaTheme="minorEastAsia"/>
          <w:sz w:val="20"/>
          <w:szCs w:val="21"/>
        </w:rPr>
        <w:t>) or of individual susceptibility and exposure (for Case</w:t>
      </w:r>
      <w:r w:rsidR="009B27B2" w:rsidRPr="0036562B">
        <w:rPr>
          <w:rFonts w:eastAsiaTheme="minorEastAsia"/>
          <w:sz w:val="20"/>
          <w:szCs w:val="21"/>
        </w:rPr>
        <w:t xml:space="preserve"> </w:t>
      </w:r>
      <w:r w:rsidR="00774199" w:rsidRPr="0036562B">
        <w:rPr>
          <w:rFonts w:eastAsiaTheme="minorEastAsia"/>
          <w:sz w:val="20"/>
          <w:szCs w:val="21"/>
        </w:rPr>
        <w:t>4</w:t>
      </w:r>
      <w:r w:rsidRPr="0036562B">
        <w:rPr>
          <w:rFonts w:eastAsiaTheme="minorEastAsia"/>
          <w:sz w:val="20"/>
          <w:szCs w:val="21"/>
        </w:rPr>
        <w:t xml:space="preserve">), then generating individual worm burdens, worm pairs, and finally egg burdens. Summaries of individual egg burdens for each </w:t>
      </w:r>
      <w:proofErr w:type="spellStart"/>
      <w:r w:rsidRPr="0036562B">
        <w:rPr>
          <w:rFonts w:eastAsiaTheme="minorEastAsia"/>
          <w:sz w:val="20"/>
          <w:szCs w:val="21"/>
        </w:rPr>
        <w:t>shehia</w:t>
      </w:r>
      <w:proofErr w:type="spellEnd"/>
      <w:r w:rsidRPr="0036562B">
        <w:rPr>
          <w:rFonts w:eastAsiaTheme="minorEastAsia"/>
          <w:sz w:val="20"/>
          <w:szCs w:val="21"/>
        </w:rPr>
        <w:t xml:space="preserve">-year are then compared to observed </w:t>
      </w:r>
      <w:r w:rsidR="00774199" w:rsidRPr="0036562B">
        <w:rPr>
          <w:rFonts w:eastAsiaTheme="minorEastAsia"/>
          <w:sz w:val="20"/>
          <w:szCs w:val="21"/>
        </w:rPr>
        <w:t xml:space="preserve">data </w:t>
      </w:r>
      <w:r w:rsidRPr="0036562B">
        <w:rPr>
          <w:rFonts w:eastAsiaTheme="minorEastAsia"/>
          <w:sz w:val="20"/>
          <w:szCs w:val="21"/>
        </w:rPr>
        <w:t>summaries from ZEST to derive a posterior estimate of model parameters.</w:t>
      </w:r>
    </w:p>
    <w:tbl>
      <w:tblPr>
        <w:tblStyle w:val="Table"/>
        <w:tblW w:w="5313" w:type="pct"/>
        <w:tblLayout w:type="fixed"/>
        <w:tblLook w:val="07E0" w:firstRow="1" w:lastRow="1" w:firstColumn="1" w:lastColumn="1" w:noHBand="1" w:noVBand="1"/>
      </w:tblPr>
      <w:tblGrid>
        <w:gridCol w:w="1351"/>
        <w:gridCol w:w="2609"/>
        <w:gridCol w:w="2925"/>
        <w:gridCol w:w="135"/>
        <w:gridCol w:w="3150"/>
        <w:gridCol w:w="3601"/>
      </w:tblGrid>
      <w:tr w:rsidR="004F4839" w14:paraId="52C0622D" w14:textId="77777777" w:rsidTr="0036562B">
        <w:tc>
          <w:tcPr>
            <w:tcW w:w="1351" w:type="dxa"/>
            <w:vAlign w:val="bottom"/>
          </w:tcPr>
          <w:p w14:paraId="2B2F4BFB" w14:textId="77777777" w:rsidR="004F4839" w:rsidRDefault="004F4839" w:rsidP="004F4839"/>
        </w:tc>
        <w:tc>
          <w:tcPr>
            <w:tcW w:w="2609" w:type="dxa"/>
            <w:vAlign w:val="bottom"/>
          </w:tcPr>
          <w:p w14:paraId="5082A769" w14:textId="77777777" w:rsidR="004F4839" w:rsidRPr="0036562B" w:rsidRDefault="004F4839" w:rsidP="004F4839">
            <w:pPr>
              <w:pStyle w:val="Compact"/>
              <w:rPr>
                <w:sz w:val="20"/>
                <w:szCs w:val="21"/>
              </w:rPr>
            </w:pPr>
            <w:r w:rsidRPr="0036562B">
              <w:rPr>
                <w:sz w:val="20"/>
                <w:szCs w:val="21"/>
              </w:rPr>
              <w:t>Case 1 (Males and females distributed together)</w:t>
            </w:r>
          </w:p>
        </w:tc>
        <w:tc>
          <w:tcPr>
            <w:tcW w:w="3060" w:type="dxa"/>
            <w:gridSpan w:val="2"/>
            <w:vAlign w:val="bottom"/>
          </w:tcPr>
          <w:p w14:paraId="3F5D4F12" w14:textId="77777777" w:rsidR="004F4839" w:rsidRPr="0036562B" w:rsidRDefault="004F4839" w:rsidP="004F4839">
            <w:pPr>
              <w:pStyle w:val="Compact"/>
              <w:rPr>
                <w:sz w:val="20"/>
                <w:szCs w:val="21"/>
              </w:rPr>
            </w:pPr>
            <w:r w:rsidRPr="0036562B">
              <w:rPr>
                <w:sz w:val="20"/>
                <w:szCs w:val="21"/>
              </w:rPr>
              <w:t>Case 2 (Males and females distributed separately)</w:t>
            </w:r>
          </w:p>
        </w:tc>
        <w:tc>
          <w:tcPr>
            <w:tcW w:w="3150" w:type="dxa"/>
            <w:vAlign w:val="bottom"/>
          </w:tcPr>
          <w:p w14:paraId="288B3382" w14:textId="6AF04467" w:rsidR="004F4839" w:rsidRPr="0036562B" w:rsidRDefault="004F4839" w:rsidP="004F4839">
            <w:pPr>
              <w:pStyle w:val="Compact"/>
              <w:rPr>
                <w:sz w:val="20"/>
                <w:szCs w:val="21"/>
              </w:rPr>
            </w:pPr>
            <w:r w:rsidRPr="0036562B">
              <w:rPr>
                <w:sz w:val="20"/>
                <w:szCs w:val="21"/>
              </w:rPr>
              <w:t>Case 3 (Hybrid together and separate)</w:t>
            </w:r>
          </w:p>
        </w:tc>
        <w:tc>
          <w:tcPr>
            <w:tcW w:w="3601" w:type="dxa"/>
            <w:vAlign w:val="bottom"/>
          </w:tcPr>
          <w:p w14:paraId="79AF3CE7" w14:textId="49038ED4" w:rsidR="004F4839" w:rsidRPr="0036562B" w:rsidRDefault="004F4839" w:rsidP="004F4839">
            <w:pPr>
              <w:pStyle w:val="Compact"/>
              <w:rPr>
                <w:sz w:val="20"/>
                <w:szCs w:val="21"/>
              </w:rPr>
            </w:pPr>
            <w:r w:rsidRPr="0036562B">
              <w:rPr>
                <w:sz w:val="20"/>
                <w:szCs w:val="21"/>
              </w:rPr>
              <w:t>Case 4 (Explicit susceptibility and exposure)</w:t>
            </w:r>
          </w:p>
        </w:tc>
      </w:tr>
      <w:tr w:rsidR="004F4839" w14:paraId="44894FEF" w14:textId="77777777" w:rsidTr="0036562B">
        <w:tc>
          <w:tcPr>
            <w:tcW w:w="1351" w:type="dxa"/>
            <w:tcBorders>
              <w:bottom w:val="single" w:sz="4" w:space="0" w:color="auto"/>
            </w:tcBorders>
            <w:vAlign w:val="center"/>
          </w:tcPr>
          <w:p w14:paraId="398346B8" w14:textId="77777777" w:rsidR="004F4839" w:rsidRPr="0036562B" w:rsidRDefault="004F4839" w:rsidP="004F4839">
            <w:pPr>
              <w:pStyle w:val="Compact"/>
              <w:jc w:val="center"/>
              <w:rPr>
                <w:sz w:val="20"/>
                <w:szCs w:val="20"/>
              </w:rPr>
            </w:pPr>
            <w:r w:rsidRPr="0036562B">
              <w:rPr>
                <w:sz w:val="20"/>
                <w:szCs w:val="20"/>
              </w:rPr>
              <w:t>Priors</w:t>
            </w:r>
          </w:p>
        </w:tc>
        <w:tc>
          <w:tcPr>
            <w:tcW w:w="2609" w:type="dxa"/>
            <w:tcBorders>
              <w:bottom w:val="single" w:sz="4" w:space="0" w:color="auto"/>
            </w:tcBorders>
            <w:vAlign w:val="center"/>
          </w:tcPr>
          <w:p w14:paraId="7C3CC9AC" w14:textId="5A6DB1F3" w:rsidR="004F4839" w:rsidRPr="0036562B" w:rsidRDefault="00DC0FC0" w:rsidP="004F4839">
            <w:pPr>
              <w:pStyle w:val="Compact"/>
              <w:spacing w:before="60" w:after="60" w:line="259" w:lineRule="auto"/>
              <w:rPr>
                <w:rFonts w:eastAsiaTheme="minorEastAsia"/>
                <w:sz w:val="18"/>
                <w:szCs w:val="18"/>
              </w:rPr>
            </w:pPr>
            <m:oMath>
              <m:sSup>
                <m:sSupPr>
                  <m:ctrlPr>
                    <w:rPr>
                      <w:rFonts w:ascii="Cambria Math" w:hAnsi="Cambria Math"/>
                      <w:sz w:val="18"/>
                      <w:szCs w:val="18"/>
                    </w:rPr>
                  </m:ctrlPr>
                </m:sSupPr>
                <m:e>
                  <m:r>
                    <w:rPr>
                      <w:rFonts w:ascii="Cambria Math" w:hAnsi="Cambria Math"/>
                      <w:sz w:val="18"/>
                      <w:szCs w:val="18"/>
                    </w:rPr>
                    <m:t>θ</m:t>
                  </m:r>
                </m:e>
                <m:sup>
                  <m:r>
                    <w:rPr>
                      <w:rFonts w:ascii="Cambria Math" w:hAnsi="Cambria Math"/>
                      <w:sz w:val="18"/>
                      <w:szCs w:val="18"/>
                    </w:rPr>
                    <m:t>1</m:t>
                  </m:r>
                </m:sup>
              </m:sSup>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st</m:t>
                  </m:r>
                </m:sub>
              </m:sSub>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κ</m:t>
                  </m:r>
                </m:e>
                <m:sub>
                  <m:r>
                    <w:rPr>
                      <w:rFonts w:ascii="Cambria Math" w:hAnsi="Cambria Math"/>
                      <w:sz w:val="18"/>
                      <w:szCs w:val="18"/>
                    </w:rPr>
                    <m:t>st</m:t>
                  </m:r>
                </m:sub>
                <m:sup>
                  <m:r>
                    <w:rPr>
                      <w:rFonts w:ascii="Cambria Math" w:hAnsi="Cambria Math"/>
                      <w:sz w:val="18"/>
                      <w:szCs w:val="18"/>
                    </w:rPr>
                    <m:t>W</m:t>
                  </m:r>
                </m:sup>
              </m:sSubSup>
              <m:r>
                <w:rPr>
                  <w:rFonts w:ascii="Cambria Math" w:hAnsi="Cambria Math"/>
                  <w:sz w:val="18"/>
                  <w:szCs w:val="18"/>
                </w:rPr>
                <m:t>}</m:t>
              </m:r>
            </m:oMath>
            <w:r w:rsidR="004F4839" w:rsidRPr="0036562B">
              <w:rPr>
                <w:sz w:val="18"/>
                <w:szCs w:val="18"/>
              </w:rPr>
              <w:t xml:space="preserve"> </w:t>
            </w:r>
          </w:p>
          <w:p w14:paraId="2077DC54" w14:textId="77777777" w:rsidR="004F4839" w:rsidRPr="0036562B" w:rsidRDefault="00DC0FC0" w:rsidP="004F4839">
            <w:pPr>
              <w:pStyle w:val="Compact"/>
              <w:spacing w:before="60" w:after="60" w:line="259" w:lineRule="auto"/>
              <w:rPr>
                <w:sz w:val="18"/>
                <w:szCs w:val="18"/>
              </w:rPr>
            </w:pPr>
            <m:oMath>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st</m:t>
                  </m:r>
                </m:sub>
              </m:sSub>
              <m:r>
                <w:rPr>
                  <w:rFonts w:ascii="Cambria Math" w:hAnsi="Cambria Math"/>
                  <w:sz w:val="18"/>
                  <w:szCs w:val="18"/>
                </w:rPr>
                <m:t>∼</m:t>
              </m:r>
              <m:r>
                <m:rPr>
                  <m:scr m:val="script"/>
                  <m:sty m:val="p"/>
                </m:rPr>
                <w:rPr>
                  <w:rFonts w:ascii="Cambria Math" w:hAnsi="Cambria Math"/>
                  <w:sz w:val="18"/>
                  <w:szCs w:val="18"/>
                </w:rPr>
                <m:t>U</m:t>
              </m:r>
              <m:r>
                <w:rPr>
                  <w:rFonts w:ascii="Cambria Math" w:hAnsi="Cambria Math"/>
                  <w:sz w:val="18"/>
                  <w:szCs w:val="18"/>
                </w:rPr>
                <m:t>(1×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-6</m:t>
                  </m:r>
                </m:sup>
              </m:sSup>
              <m:r>
                <w:rPr>
                  <w:rFonts w:ascii="Cambria Math" w:hAnsi="Cambria Math"/>
                  <w:sz w:val="18"/>
                  <w:szCs w:val="18"/>
                </w:rPr>
                <m:t>,1×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3</m:t>
                  </m:r>
                </m:sup>
              </m:sSup>
              <m:r>
                <w:rPr>
                  <w:rFonts w:ascii="Cambria Math" w:hAnsi="Cambria Math"/>
                  <w:sz w:val="18"/>
                  <w:szCs w:val="18"/>
                </w:rPr>
                <m:t>)</m:t>
              </m:r>
            </m:oMath>
            <w:r w:rsidR="004F4839" w:rsidRPr="0036562B">
              <w:rPr>
                <w:sz w:val="18"/>
                <w:szCs w:val="18"/>
              </w:rPr>
              <w:t xml:space="preserve"> </w:t>
            </w:r>
          </w:p>
          <w:p w14:paraId="1A308E2C" w14:textId="1EF5F1BA" w:rsidR="004F4839" w:rsidRPr="0036562B" w:rsidRDefault="00DC0FC0" w:rsidP="004F4839">
            <w:pPr>
              <w:pStyle w:val="Compact"/>
              <w:spacing w:before="60" w:after="60" w:line="259" w:lineRule="auto"/>
              <w:rPr>
                <w:sz w:val="18"/>
                <w:szCs w:val="18"/>
              </w:rPr>
            </w:pPr>
            <m:oMathPara>
              <m:oMath>
                <m:sSubSup>
                  <m:sSubSupPr>
                    <m:ctrlPr>
                      <w:rPr>
                        <w:rFonts w:ascii="Cambria Math" w:hAnsi="Cambria Math"/>
                        <w:sz w:val="18"/>
                        <w:szCs w:val="18"/>
                      </w:rPr>
                    </m:ctrlPr>
                  </m:sSubSupPr>
                  <m:e>
                    <m:r>
                      <w:rPr>
                        <w:rFonts w:ascii="Cambria Math" w:hAnsi="Cambria Math"/>
                        <w:sz w:val="18"/>
                        <w:szCs w:val="18"/>
                      </w:rPr>
                      <m:t>k</m:t>
                    </m:r>
                  </m:e>
                  <m:sub>
                    <m:r>
                      <w:rPr>
                        <w:rFonts w:ascii="Cambria Math" w:hAnsi="Cambria Math"/>
                        <w:sz w:val="18"/>
                        <w:szCs w:val="18"/>
                      </w:rPr>
                      <m:t>st</m:t>
                    </m:r>
                  </m:sub>
                  <m:sup>
                    <m:r>
                      <w:rPr>
                        <w:rFonts w:ascii="Cambria Math" w:hAnsi="Cambria Math"/>
                        <w:sz w:val="18"/>
                        <w:szCs w:val="18"/>
                      </w:rPr>
                      <m:t>W</m:t>
                    </m:r>
                  </m:sup>
                </m:sSubSup>
                <m:r>
                  <w:rPr>
                    <w:rFonts w:ascii="Cambria Math" w:hAnsi="Cambria Math"/>
                    <w:sz w:val="18"/>
                    <w:szCs w:val="18"/>
                  </w:rPr>
                  <m:t>∼</m:t>
                </m:r>
                <m:r>
                  <m:rPr>
                    <m:scr m:val="script"/>
                    <m:sty m:val="p"/>
                  </m:rPr>
                  <w:rPr>
                    <w:rFonts w:ascii="Cambria Math" w:hAnsi="Cambria Math"/>
                    <w:sz w:val="18"/>
                    <w:szCs w:val="18"/>
                  </w:rPr>
                  <m:t>U</m:t>
                </m:r>
                <m:r>
                  <w:rPr>
                    <w:rFonts w:ascii="Cambria Math" w:hAnsi="Cambria Math"/>
                    <w:sz w:val="18"/>
                    <w:szCs w:val="18"/>
                  </w:rPr>
                  <m:t>(1×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-5</m:t>
                    </m:r>
                  </m:sup>
                </m:sSup>
                <m:r>
                  <w:rPr>
                    <w:rFonts w:ascii="Cambria Math" w:hAnsi="Cambria Math"/>
                    <w:sz w:val="18"/>
                    <w:szCs w:val="18"/>
                  </w:rPr>
                  <m:t>,1×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5</m:t>
                    </m:r>
                  </m:sup>
                </m:sSup>
                <m:r>
                  <w:rPr>
                    <w:rFonts w:ascii="Cambria Math" w:hAnsi="Cambria Math"/>
                    <w:sz w:val="18"/>
                    <w:szCs w:val="18"/>
                  </w:rPr>
                  <m:t>)</m:t>
                </m:r>
              </m:oMath>
            </m:oMathPara>
          </w:p>
        </w:tc>
        <w:tc>
          <w:tcPr>
            <w:tcW w:w="3060" w:type="dxa"/>
            <w:gridSpan w:val="2"/>
            <w:tcBorders>
              <w:bottom w:val="single" w:sz="4" w:space="0" w:color="auto"/>
            </w:tcBorders>
            <w:vAlign w:val="center"/>
          </w:tcPr>
          <w:p w14:paraId="53CAFADC" w14:textId="55A586D8" w:rsidR="004F4839" w:rsidRPr="0036562B" w:rsidRDefault="00DC0FC0" w:rsidP="004F4839">
            <w:pPr>
              <w:pStyle w:val="Compact"/>
              <w:spacing w:before="60" w:after="60" w:line="259" w:lineRule="auto"/>
              <w:rPr>
                <w:rFonts w:eastAsiaTheme="minorEastAsia"/>
                <w:sz w:val="18"/>
                <w:szCs w:val="18"/>
              </w:rPr>
            </w:pPr>
            <m:oMath>
              <m:sSup>
                <m:sSupPr>
                  <m:ctrlPr>
                    <w:rPr>
                      <w:rFonts w:ascii="Cambria Math" w:hAnsi="Cambria Math"/>
                      <w:sz w:val="18"/>
                      <w:szCs w:val="18"/>
                    </w:rPr>
                  </m:ctrlPr>
                </m:sSupPr>
                <m:e>
                  <m:r>
                    <w:rPr>
                      <w:rFonts w:ascii="Cambria Math" w:hAnsi="Cambria Math"/>
                      <w:sz w:val="18"/>
                      <w:szCs w:val="18"/>
                    </w:rPr>
                    <m:t>θ</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st</m:t>
                  </m:r>
                </m:sub>
              </m:sSub>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κ</m:t>
                  </m:r>
                </m:e>
                <m:sub>
                  <m:r>
                    <w:rPr>
                      <w:rFonts w:ascii="Cambria Math" w:hAnsi="Cambria Math"/>
                      <w:sz w:val="18"/>
                      <w:szCs w:val="18"/>
                    </w:rPr>
                    <m:t>st</m:t>
                  </m:r>
                </m:sub>
                <m:sup>
                  <m:r>
                    <w:rPr>
                      <w:rFonts w:ascii="Cambria Math" w:hAnsi="Cambria Math"/>
                      <w:sz w:val="18"/>
                      <w:szCs w:val="18"/>
                    </w:rPr>
                    <m:t>W</m:t>
                  </m:r>
                </m:sup>
              </m:sSubSup>
              <m:r>
                <w:rPr>
                  <w:rFonts w:ascii="Cambria Math" w:hAnsi="Cambria Math"/>
                  <w:sz w:val="18"/>
                  <w:szCs w:val="18"/>
                </w:rPr>
                <m:t>}</m:t>
              </m:r>
            </m:oMath>
            <w:r w:rsidR="004F4839" w:rsidRPr="0036562B">
              <w:rPr>
                <w:sz w:val="18"/>
                <w:szCs w:val="18"/>
              </w:rPr>
              <w:t xml:space="preserve"> </w:t>
            </w:r>
          </w:p>
          <w:p w14:paraId="5948475F" w14:textId="77777777" w:rsidR="004F4839" w:rsidRPr="0036562B" w:rsidRDefault="00DC0FC0" w:rsidP="004F4839">
            <w:pPr>
              <w:pStyle w:val="Compact"/>
              <w:spacing w:before="60" w:after="60" w:line="259" w:lineRule="auto"/>
              <w:rPr>
                <w:sz w:val="18"/>
                <w:szCs w:val="18"/>
              </w:rPr>
            </w:pPr>
            <m:oMath>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st</m:t>
                  </m:r>
                </m:sub>
              </m:sSub>
              <m:r>
                <w:rPr>
                  <w:rFonts w:ascii="Cambria Math" w:hAnsi="Cambria Math"/>
                  <w:sz w:val="18"/>
                  <w:szCs w:val="18"/>
                </w:rPr>
                <m:t>∼</m:t>
              </m:r>
              <m:r>
                <m:rPr>
                  <m:scr m:val="script"/>
                  <m:sty m:val="p"/>
                </m:rPr>
                <w:rPr>
                  <w:rFonts w:ascii="Cambria Math" w:hAnsi="Cambria Math"/>
                  <w:sz w:val="18"/>
                  <w:szCs w:val="18"/>
                </w:rPr>
                <m:t>U</m:t>
              </m:r>
              <m:r>
                <w:rPr>
                  <w:rFonts w:ascii="Cambria Math" w:hAnsi="Cambria Math"/>
                  <w:sz w:val="18"/>
                  <w:szCs w:val="18"/>
                </w:rPr>
                <m:t>(1×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-6</m:t>
                  </m:r>
                </m:sup>
              </m:sSup>
              <m:r>
                <w:rPr>
                  <w:rFonts w:ascii="Cambria Math" w:hAnsi="Cambria Math"/>
                  <w:sz w:val="18"/>
                  <w:szCs w:val="18"/>
                </w:rPr>
                <m:t>,1×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3</m:t>
                  </m:r>
                </m:sup>
              </m:sSup>
              <m:r>
                <w:rPr>
                  <w:rFonts w:ascii="Cambria Math" w:hAnsi="Cambria Math"/>
                  <w:sz w:val="18"/>
                  <w:szCs w:val="18"/>
                </w:rPr>
                <m:t>)</m:t>
              </m:r>
            </m:oMath>
            <w:r w:rsidR="004F4839" w:rsidRPr="0036562B">
              <w:rPr>
                <w:sz w:val="18"/>
                <w:szCs w:val="18"/>
              </w:rPr>
              <w:t xml:space="preserve"> </w:t>
            </w:r>
          </w:p>
          <w:p w14:paraId="74DBE974" w14:textId="1992E0AB" w:rsidR="004F4839" w:rsidRPr="0036562B" w:rsidRDefault="00DC0FC0" w:rsidP="004F4839">
            <w:pPr>
              <w:pStyle w:val="Compact"/>
              <w:spacing w:before="60" w:after="60" w:line="259" w:lineRule="auto"/>
              <w:rPr>
                <w:sz w:val="18"/>
                <w:szCs w:val="18"/>
              </w:rPr>
            </w:pPr>
            <m:oMath>
              <m:sSubSup>
                <m:sSubSupPr>
                  <m:ctrlPr>
                    <w:rPr>
                      <w:rFonts w:ascii="Cambria Math" w:hAnsi="Cambria Math"/>
                      <w:sz w:val="18"/>
                      <w:szCs w:val="18"/>
                    </w:rPr>
                  </m:ctrlPr>
                </m:sSubSupPr>
                <m:e>
                  <m:r>
                    <w:rPr>
                      <w:rFonts w:ascii="Cambria Math" w:hAnsi="Cambria Math"/>
                      <w:sz w:val="18"/>
                      <w:szCs w:val="18"/>
                    </w:rPr>
                    <m:t>k</m:t>
                  </m:r>
                </m:e>
                <m:sub>
                  <m:r>
                    <w:rPr>
                      <w:rFonts w:ascii="Cambria Math" w:hAnsi="Cambria Math"/>
                      <w:sz w:val="18"/>
                      <w:szCs w:val="18"/>
                    </w:rPr>
                    <m:t>st</m:t>
                  </m:r>
                </m:sub>
                <m:sup>
                  <m:r>
                    <w:rPr>
                      <w:rFonts w:ascii="Cambria Math" w:hAnsi="Cambria Math"/>
                      <w:sz w:val="18"/>
                      <w:szCs w:val="18"/>
                    </w:rPr>
                    <m:t>W</m:t>
                  </m:r>
                </m:sup>
              </m:sSubSup>
              <m:r>
                <w:rPr>
                  <w:rFonts w:ascii="Cambria Math" w:hAnsi="Cambria Math"/>
                  <w:sz w:val="18"/>
                  <w:szCs w:val="18"/>
                </w:rPr>
                <m:t>∼</m:t>
              </m:r>
              <m:r>
                <m:rPr>
                  <m:scr m:val="script"/>
                  <m:sty m:val="p"/>
                </m:rPr>
                <w:rPr>
                  <w:rFonts w:ascii="Cambria Math" w:hAnsi="Cambria Math"/>
                  <w:sz w:val="18"/>
                  <w:szCs w:val="18"/>
                </w:rPr>
                <m:t>U</m:t>
              </m:r>
              <m:r>
                <w:rPr>
                  <w:rFonts w:ascii="Cambria Math" w:hAnsi="Cambria Math"/>
                  <w:sz w:val="18"/>
                  <w:szCs w:val="18"/>
                </w:rPr>
                <m:t>(1×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-5</m:t>
                  </m:r>
                </m:sup>
              </m:sSup>
              <m:r>
                <w:rPr>
                  <w:rFonts w:ascii="Cambria Math" w:hAnsi="Cambria Math"/>
                  <w:sz w:val="18"/>
                  <w:szCs w:val="18"/>
                </w:rPr>
                <m:t>,1×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5</m:t>
                  </m:r>
                </m:sup>
              </m:sSup>
              <m:r>
                <w:rPr>
                  <w:rFonts w:ascii="Cambria Math" w:hAnsi="Cambria Math"/>
                  <w:sz w:val="18"/>
                  <w:szCs w:val="18"/>
                </w:rPr>
                <m:t>)</m:t>
              </m:r>
            </m:oMath>
            <w:r w:rsidR="004F4839" w:rsidRPr="0036562B">
              <w:rPr>
                <w:sz w:val="18"/>
                <w:szCs w:val="18"/>
              </w:rPr>
              <w:t xml:space="preserve"> </w:t>
            </w:r>
          </w:p>
        </w:tc>
        <w:tc>
          <w:tcPr>
            <w:tcW w:w="3150" w:type="dxa"/>
            <w:tcBorders>
              <w:bottom w:val="single" w:sz="4" w:space="0" w:color="auto"/>
            </w:tcBorders>
            <w:vAlign w:val="center"/>
          </w:tcPr>
          <w:p w14:paraId="06A86149" w14:textId="44600BB1" w:rsidR="004F4839" w:rsidRPr="0036562B" w:rsidRDefault="00DC0FC0" w:rsidP="004F4839">
            <w:pPr>
              <w:pStyle w:val="Compact"/>
              <w:spacing w:before="60" w:after="60" w:line="259" w:lineRule="auto"/>
              <w:rPr>
                <w:rFonts w:eastAsiaTheme="minorEastAsia"/>
                <w:sz w:val="18"/>
                <w:szCs w:val="18"/>
              </w:rPr>
            </w:pPr>
            <m:oMath>
              <m:sSup>
                <m:sSupPr>
                  <m:ctrlPr>
                    <w:rPr>
                      <w:rFonts w:ascii="Cambria Math" w:hAnsi="Cambria Math"/>
                      <w:sz w:val="18"/>
                      <w:szCs w:val="18"/>
                    </w:rPr>
                  </m:ctrlPr>
                </m:sSupPr>
                <m:e>
                  <m:r>
                    <w:rPr>
                      <w:rFonts w:ascii="Cambria Math" w:hAnsi="Cambria Math"/>
                      <w:sz w:val="18"/>
                      <w:szCs w:val="18"/>
                    </w:rPr>
                    <m:t>θ</m:t>
                  </m:r>
                </m:e>
                <m:sup>
                  <m:r>
                    <w:rPr>
                      <w:rFonts w:ascii="Cambria Math" w:hAnsi="Cambria Math"/>
                      <w:sz w:val="18"/>
                      <w:szCs w:val="18"/>
                    </w:rPr>
                    <m:t>3</m:t>
                  </m:r>
                </m:sup>
              </m:sSup>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st</m:t>
                  </m:r>
                </m:sub>
              </m:sSub>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κ</m:t>
                  </m:r>
                </m:e>
                <m:sub>
                  <m:r>
                    <w:rPr>
                      <w:rFonts w:ascii="Cambria Math" w:hAnsi="Cambria Math"/>
                      <w:sz w:val="18"/>
                      <w:szCs w:val="18"/>
                    </w:rPr>
                    <m:t>st</m:t>
                  </m:r>
                </m:sub>
                <m:sup>
                  <m:r>
                    <w:rPr>
                      <w:rFonts w:ascii="Cambria Math" w:hAnsi="Cambria Math"/>
                      <w:sz w:val="18"/>
                      <w:szCs w:val="18"/>
                    </w:rPr>
                    <m:t>W</m:t>
                  </m:r>
                </m:sup>
              </m:sSubSup>
              <m:r>
                <m:rPr>
                  <m:scr m:val="script"/>
                </m:rPr>
                <w:rPr>
                  <w:rFonts w:ascii="Cambria Math" w:hAnsi="Cambria Math"/>
                  <w:sz w:val="18"/>
                  <w:szCs w:val="18"/>
                </w:rPr>
                <m:t>,p}</m:t>
              </m:r>
            </m:oMath>
            <w:r w:rsidR="004F4839" w:rsidRPr="0036562B">
              <w:rPr>
                <w:sz w:val="18"/>
                <w:szCs w:val="18"/>
              </w:rPr>
              <w:t xml:space="preserve"> </w:t>
            </w:r>
          </w:p>
          <w:p w14:paraId="04A8CEF1" w14:textId="77777777" w:rsidR="004F4839" w:rsidRPr="0036562B" w:rsidRDefault="00DC0FC0" w:rsidP="004F4839">
            <w:pPr>
              <w:pStyle w:val="Compact"/>
              <w:spacing w:before="60" w:after="60" w:line="259" w:lineRule="auto"/>
              <w:rPr>
                <w:sz w:val="18"/>
                <w:szCs w:val="18"/>
              </w:rPr>
            </w:pPr>
            <m:oMath>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st</m:t>
                  </m:r>
                </m:sub>
              </m:sSub>
              <m:r>
                <w:rPr>
                  <w:rFonts w:ascii="Cambria Math" w:hAnsi="Cambria Math"/>
                  <w:sz w:val="18"/>
                  <w:szCs w:val="18"/>
                </w:rPr>
                <m:t>∼</m:t>
              </m:r>
              <m:r>
                <m:rPr>
                  <m:scr m:val="script"/>
                  <m:sty m:val="p"/>
                </m:rPr>
                <w:rPr>
                  <w:rFonts w:ascii="Cambria Math" w:hAnsi="Cambria Math"/>
                  <w:sz w:val="18"/>
                  <w:szCs w:val="18"/>
                </w:rPr>
                <m:t>U</m:t>
              </m:r>
              <m:r>
                <w:rPr>
                  <w:rFonts w:ascii="Cambria Math" w:hAnsi="Cambria Math"/>
                  <w:sz w:val="18"/>
                  <w:szCs w:val="18"/>
                </w:rPr>
                <m:t>(1×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-6</m:t>
                  </m:r>
                </m:sup>
              </m:sSup>
              <m:r>
                <w:rPr>
                  <w:rFonts w:ascii="Cambria Math" w:hAnsi="Cambria Math"/>
                  <w:sz w:val="18"/>
                  <w:szCs w:val="18"/>
                </w:rPr>
                <m:t>,1×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3</m:t>
                  </m:r>
                </m:sup>
              </m:sSup>
              <m:r>
                <w:rPr>
                  <w:rFonts w:ascii="Cambria Math" w:hAnsi="Cambria Math"/>
                  <w:sz w:val="18"/>
                  <w:szCs w:val="18"/>
                </w:rPr>
                <m:t>)</m:t>
              </m:r>
            </m:oMath>
            <w:r w:rsidR="004F4839" w:rsidRPr="0036562B">
              <w:rPr>
                <w:sz w:val="18"/>
                <w:szCs w:val="18"/>
              </w:rPr>
              <w:t xml:space="preserve"> </w:t>
            </w:r>
          </w:p>
          <w:p w14:paraId="6ECFCE06" w14:textId="77777777" w:rsidR="004F4839" w:rsidRPr="0036562B" w:rsidRDefault="00DC0FC0" w:rsidP="004F4839">
            <w:pPr>
              <w:pStyle w:val="Compact"/>
              <w:spacing w:before="60" w:after="60" w:line="259" w:lineRule="auto"/>
              <w:rPr>
                <w:sz w:val="18"/>
                <w:szCs w:val="18"/>
              </w:rPr>
            </w:pPr>
            <m:oMath>
              <m:sSubSup>
                <m:sSubSupPr>
                  <m:ctrlPr>
                    <w:rPr>
                      <w:rFonts w:ascii="Cambria Math" w:hAnsi="Cambria Math"/>
                      <w:sz w:val="18"/>
                      <w:szCs w:val="18"/>
                    </w:rPr>
                  </m:ctrlPr>
                </m:sSubSupPr>
                <m:e>
                  <m:r>
                    <w:rPr>
                      <w:rFonts w:ascii="Cambria Math" w:hAnsi="Cambria Math"/>
                      <w:sz w:val="18"/>
                      <w:szCs w:val="18"/>
                    </w:rPr>
                    <m:t>k</m:t>
                  </m:r>
                </m:e>
                <m:sub>
                  <m:r>
                    <w:rPr>
                      <w:rFonts w:ascii="Cambria Math" w:hAnsi="Cambria Math"/>
                      <w:sz w:val="18"/>
                      <w:szCs w:val="18"/>
                    </w:rPr>
                    <m:t>st</m:t>
                  </m:r>
                </m:sub>
                <m:sup>
                  <m:r>
                    <w:rPr>
                      <w:rFonts w:ascii="Cambria Math" w:hAnsi="Cambria Math"/>
                      <w:sz w:val="18"/>
                      <w:szCs w:val="18"/>
                    </w:rPr>
                    <m:t>W</m:t>
                  </m:r>
                </m:sup>
              </m:sSubSup>
              <m:r>
                <w:rPr>
                  <w:rFonts w:ascii="Cambria Math" w:hAnsi="Cambria Math"/>
                  <w:sz w:val="18"/>
                  <w:szCs w:val="18"/>
                </w:rPr>
                <m:t>∼</m:t>
              </m:r>
              <m:r>
                <m:rPr>
                  <m:scr m:val="script"/>
                  <m:sty m:val="p"/>
                </m:rPr>
                <w:rPr>
                  <w:rFonts w:ascii="Cambria Math" w:hAnsi="Cambria Math"/>
                  <w:sz w:val="18"/>
                  <w:szCs w:val="18"/>
                </w:rPr>
                <m:t>U</m:t>
              </m:r>
              <m:r>
                <w:rPr>
                  <w:rFonts w:ascii="Cambria Math" w:hAnsi="Cambria Math"/>
                  <w:sz w:val="18"/>
                  <w:szCs w:val="18"/>
                </w:rPr>
                <m:t>(1×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-5</m:t>
                  </m:r>
                </m:sup>
              </m:sSup>
              <m:r>
                <w:rPr>
                  <w:rFonts w:ascii="Cambria Math" w:hAnsi="Cambria Math"/>
                  <w:sz w:val="18"/>
                  <w:szCs w:val="18"/>
                </w:rPr>
                <m:t>,1×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5</m:t>
                  </m:r>
                </m:sup>
              </m:sSup>
              <m:r>
                <w:rPr>
                  <w:rFonts w:ascii="Cambria Math" w:hAnsi="Cambria Math"/>
                  <w:sz w:val="18"/>
                  <w:szCs w:val="18"/>
                </w:rPr>
                <m:t>)</m:t>
              </m:r>
            </m:oMath>
            <w:r w:rsidR="004F4839" w:rsidRPr="0036562B">
              <w:rPr>
                <w:sz w:val="18"/>
                <w:szCs w:val="18"/>
              </w:rPr>
              <w:t xml:space="preserve"> </w:t>
            </w:r>
          </w:p>
          <w:p w14:paraId="669849CA" w14:textId="16113D1E" w:rsidR="004F4839" w:rsidRPr="0036562B" w:rsidRDefault="004F4839" w:rsidP="004F4839">
            <w:pPr>
              <w:pStyle w:val="Compact"/>
              <w:spacing w:before="60" w:after="60" w:line="259" w:lineRule="auto"/>
              <w:rPr>
                <w:rFonts w:ascii="Cambria" w:eastAsia="Cambria" w:hAnsi="Cambria" w:cs="Times New Roman"/>
                <w:sz w:val="18"/>
                <w:szCs w:val="18"/>
              </w:rPr>
            </w:pPr>
            <m:oMathPara>
              <m:oMath>
                <m:r>
                  <m:rPr>
                    <m:scr m:val="script"/>
                  </m:rPr>
                  <w:rPr>
                    <w:rFonts w:ascii="Cambria Math" w:eastAsia="Cambria" w:hAnsi="Cambria Math" w:cs="Times New Roman"/>
                    <w:sz w:val="18"/>
                    <w:szCs w:val="18"/>
                  </w:rPr>
                  <m:t xml:space="preserve">   p ~ U</m:t>
                </m:r>
                <m:r>
                  <w:rPr>
                    <w:rFonts w:ascii="Cambria Math" w:eastAsia="Cambria" w:hAnsi="Cambria Math" w:cs="Times New Roman"/>
                    <w:sz w:val="18"/>
                    <w:szCs w:val="18"/>
                  </w:rPr>
                  <m:t>(0,1)</m:t>
                </m:r>
              </m:oMath>
            </m:oMathPara>
          </w:p>
        </w:tc>
        <w:tc>
          <w:tcPr>
            <w:tcW w:w="3601" w:type="dxa"/>
            <w:tcBorders>
              <w:bottom w:val="single" w:sz="4" w:space="0" w:color="auto"/>
            </w:tcBorders>
            <w:vAlign w:val="center"/>
          </w:tcPr>
          <w:p w14:paraId="339807A5" w14:textId="7F507F50" w:rsidR="004F4839" w:rsidRPr="0036562B" w:rsidRDefault="00DC0FC0" w:rsidP="004F4839">
            <w:pPr>
              <w:pStyle w:val="Compact"/>
              <w:spacing w:before="60" w:after="60" w:line="259" w:lineRule="auto"/>
              <w:rPr>
                <w:rFonts w:eastAsiaTheme="minorEastAsia"/>
                <w:sz w:val="18"/>
                <w:szCs w:val="18"/>
              </w:rPr>
            </w:pPr>
            <m:oMath>
              <m:sSup>
                <m:sSupPr>
                  <m:ctrlPr>
                    <w:rPr>
                      <w:rFonts w:ascii="Cambria Math" w:hAnsi="Cambria Math"/>
                      <w:sz w:val="18"/>
                      <w:szCs w:val="18"/>
                    </w:rPr>
                  </m:ctrlPr>
                </m:sSupPr>
                <m:e>
                  <m:r>
                    <w:rPr>
                      <w:rFonts w:ascii="Cambria Math" w:hAnsi="Cambria Math"/>
                      <w:sz w:val="18"/>
                      <w:szCs w:val="18"/>
                    </w:rPr>
                    <m:t>θ</m:t>
                  </m:r>
                </m:e>
                <m:sup>
                  <m:r>
                    <w:rPr>
                      <w:rFonts w:ascii="Cambria Math" w:hAnsi="Cambria Math"/>
                      <w:sz w:val="18"/>
                      <w:szCs w:val="18"/>
                    </w:rPr>
                    <m:t>4</m:t>
                  </m:r>
                </m:sup>
              </m:sSup>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C</m:t>
                  </m:r>
                </m:e>
                <m:sub>
                  <m:r>
                    <w:rPr>
                      <w:rFonts w:ascii="Cambria Math" w:hAnsi="Cambria Math"/>
                      <w:sz w:val="18"/>
                      <w:szCs w:val="18"/>
                    </w:rPr>
                    <m:t>st</m:t>
                  </m:r>
                </m:sub>
              </m:sSub>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κ</m:t>
                  </m:r>
                </m:e>
                <m:sub>
                  <m:r>
                    <w:rPr>
                      <w:rFonts w:ascii="Cambria Math" w:hAnsi="Cambria Math"/>
                      <w:sz w:val="18"/>
                      <w:szCs w:val="18"/>
                    </w:rPr>
                    <m:t>st</m:t>
                  </m:r>
                </m:sub>
                <m:sup>
                  <m:r>
                    <w:rPr>
                      <w:rFonts w:ascii="Cambria Math" w:hAnsi="Cambria Math"/>
                      <w:sz w:val="18"/>
                      <w:szCs w:val="18"/>
                    </w:rPr>
                    <m:t>C</m:t>
                  </m:r>
                </m:sup>
              </m:sSubSup>
              <m:r>
                <w:rPr>
                  <w:rFonts w:ascii="Cambria Math" w:hAnsi="Cambria Math"/>
                  <w:sz w:val="18"/>
                  <w:szCs w:val="18"/>
                </w:rPr>
                <m:t>}</m:t>
              </m:r>
            </m:oMath>
            <w:r w:rsidR="004F4839" w:rsidRPr="0036562B">
              <w:rPr>
                <w:sz w:val="18"/>
                <w:szCs w:val="18"/>
              </w:rPr>
              <w:t xml:space="preserve"> </w:t>
            </w:r>
          </w:p>
          <w:p w14:paraId="6A6A0C32" w14:textId="77777777" w:rsidR="004F4839" w:rsidRPr="0036562B" w:rsidRDefault="00DC0FC0" w:rsidP="004F4839">
            <w:pPr>
              <w:pStyle w:val="Compact"/>
              <w:spacing w:before="60" w:after="60" w:line="259" w:lineRule="auto"/>
              <w:rPr>
                <w:rFonts w:eastAsiaTheme="minorEastAsia"/>
                <w:sz w:val="18"/>
                <w:szCs w:val="18"/>
              </w:rPr>
            </w:pPr>
            <m:oMath>
              <m:sSub>
                <m:sSubPr>
                  <m:ctrlPr>
                    <w:rPr>
                      <w:rFonts w:ascii="Cambria Math" w:hAnsi="Cambria Math"/>
                      <w:sz w:val="18"/>
                      <w:szCs w:val="18"/>
                    </w:rPr>
                  </m:ctrlPr>
                </m:sSubPr>
                <m:e>
                  <m:r>
                    <w:rPr>
                      <w:rFonts w:ascii="Cambria Math" w:hAnsi="Cambria Math"/>
                      <w:sz w:val="18"/>
                      <w:szCs w:val="18"/>
                    </w:rPr>
                    <m:t>C</m:t>
                  </m:r>
                </m:e>
                <m:sub>
                  <m:r>
                    <w:rPr>
                      <w:rFonts w:ascii="Cambria Math" w:hAnsi="Cambria Math"/>
                      <w:sz w:val="18"/>
                      <w:szCs w:val="18"/>
                    </w:rPr>
                    <m:t>st</m:t>
                  </m:r>
                </m:sub>
              </m:sSub>
              <m:r>
                <w:rPr>
                  <w:rFonts w:ascii="Cambria Math" w:hAnsi="Cambria Math"/>
                  <w:sz w:val="18"/>
                  <w:szCs w:val="18"/>
                </w:rPr>
                <m:t>∼</m:t>
              </m:r>
              <m:r>
                <m:rPr>
                  <m:scr m:val="script"/>
                  <m:sty m:val="p"/>
                </m:rPr>
                <w:rPr>
                  <w:rFonts w:ascii="Cambria Math" w:hAnsi="Cambria Math"/>
                  <w:sz w:val="18"/>
                  <w:szCs w:val="18"/>
                </w:rPr>
                <m:t>U</m:t>
              </m:r>
              <m:r>
                <w:rPr>
                  <w:rFonts w:ascii="Cambria Math" w:hAnsi="Cambria Math"/>
                  <w:sz w:val="18"/>
                  <w:szCs w:val="18"/>
                </w:rPr>
                <m:t>(1,1×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6</m:t>
                  </m:r>
                </m:sup>
              </m:sSup>
              <m:r>
                <w:rPr>
                  <w:rFonts w:ascii="Cambria Math" w:hAnsi="Cambria Math"/>
                  <w:sz w:val="18"/>
                  <w:szCs w:val="18"/>
                </w:rPr>
                <m:t>)</m:t>
              </m:r>
            </m:oMath>
            <w:r w:rsidR="004F4839" w:rsidRPr="0036562B">
              <w:rPr>
                <w:sz w:val="18"/>
                <w:szCs w:val="18"/>
              </w:rPr>
              <w:t xml:space="preserve"> </w:t>
            </w:r>
          </w:p>
          <w:p w14:paraId="5F366338" w14:textId="5C52AA6B" w:rsidR="004F4839" w:rsidRPr="0036562B" w:rsidRDefault="00DC0FC0" w:rsidP="004F4839">
            <w:pPr>
              <w:pStyle w:val="Compact"/>
              <w:spacing w:before="60" w:after="60" w:line="259" w:lineRule="auto"/>
              <w:rPr>
                <w:sz w:val="18"/>
                <w:szCs w:val="18"/>
              </w:rPr>
            </w:pPr>
            <m:oMath>
              <m:sSubSup>
                <m:sSubSupPr>
                  <m:ctrlPr>
                    <w:rPr>
                      <w:rFonts w:ascii="Cambria Math" w:hAnsi="Cambria Math"/>
                      <w:sz w:val="18"/>
                      <w:szCs w:val="18"/>
                    </w:rPr>
                  </m:ctrlPr>
                </m:sSubSupPr>
                <m:e>
                  <m:r>
                    <w:rPr>
                      <w:rFonts w:ascii="Cambria Math" w:hAnsi="Cambria Math"/>
                      <w:sz w:val="18"/>
                      <w:szCs w:val="18"/>
                    </w:rPr>
                    <m:t>κ</m:t>
                  </m:r>
                </m:e>
                <m:sub>
                  <m:r>
                    <w:rPr>
                      <w:rFonts w:ascii="Cambria Math" w:hAnsi="Cambria Math"/>
                      <w:sz w:val="18"/>
                      <w:szCs w:val="18"/>
                    </w:rPr>
                    <m:t>st</m:t>
                  </m:r>
                </m:sub>
                <m:sup>
                  <m:r>
                    <w:rPr>
                      <w:rFonts w:ascii="Cambria Math" w:hAnsi="Cambria Math"/>
                      <w:sz w:val="18"/>
                      <w:szCs w:val="18"/>
                    </w:rPr>
                    <m:t>C</m:t>
                  </m:r>
                </m:sup>
              </m:sSubSup>
              <m:r>
                <w:rPr>
                  <w:rFonts w:ascii="Cambria Math" w:hAnsi="Cambria Math"/>
                  <w:sz w:val="18"/>
                  <w:szCs w:val="18"/>
                </w:rPr>
                <m:t>∼</m:t>
              </m:r>
              <m:r>
                <m:rPr>
                  <m:scr m:val="script"/>
                  <m:sty m:val="p"/>
                </m:rPr>
                <w:rPr>
                  <w:rFonts w:ascii="Cambria Math" w:hAnsi="Cambria Math"/>
                  <w:sz w:val="18"/>
                  <w:szCs w:val="18"/>
                </w:rPr>
                <m:t>U</m:t>
              </m:r>
              <m:r>
                <w:rPr>
                  <w:rFonts w:ascii="Cambria Math" w:hAnsi="Cambria Math"/>
                  <w:sz w:val="18"/>
                  <w:szCs w:val="18"/>
                </w:rPr>
                <m:t>(1×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-5</m:t>
                  </m:r>
                </m:sup>
              </m:sSup>
              <m:r>
                <w:rPr>
                  <w:rFonts w:ascii="Cambria Math" w:hAnsi="Cambria Math"/>
                  <w:sz w:val="18"/>
                  <w:szCs w:val="18"/>
                </w:rPr>
                <m:t>,1×</m:t>
              </m:r>
              <m:sSup>
                <m:sSupPr>
                  <m:ctrlPr>
                    <w:rPr>
                      <w:rFonts w:ascii="Cambria Math" w:hAnsi="Cambria Math"/>
                      <w:sz w:val="18"/>
                      <w:szCs w:val="18"/>
                    </w:rPr>
                  </m:ctrlPr>
                </m:sSupPr>
                <m:e>
                  <m:r>
                    <w:rPr>
                      <w:rFonts w:ascii="Cambria Math" w:hAnsi="Cambria Math"/>
                      <w:sz w:val="18"/>
                      <w:szCs w:val="18"/>
                    </w:rPr>
                    <m:t>10</m:t>
                  </m:r>
                </m:e>
                <m:sup>
                  <m:r>
                    <w:rPr>
                      <w:rFonts w:ascii="Cambria Math" w:hAnsi="Cambria Math"/>
                      <w:sz w:val="18"/>
                      <w:szCs w:val="18"/>
                    </w:rPr>
                    <m:t>5</m:t>
                  </m:r>
                </m:sup>
              </m:sSup>
              <m:r>
                <w:rPr>
                  <w:rFonts w:ascii="Cambria Math" w:hAnsi="Cambria Math"/>
                  <w:sz w:val="18"/>
                  <w:szCs w:val="18"/>
                </w:rPr>
                <m:t>)</m:t>
              </m:r>
            </m:oMath>
            <w:r w:rsidR="004F4839" w:rsidRPr="0036562B">
              <w:rPr>
                <w:sz w:val="18"/>
                <w:szCs w:val="18"/>
              </w:rPr>
              <w:t xml:space="preserve"> </w:t>
            </w:r>
          </w:p>
        </w:tc>
      </w:tr>
      <w:tr w:rsidR="004F4839" w14:paraId="20189C03" w14:textId="77777777" w:rsidTr="0036562B">
        <w:tc>
          <w:tcPr>
            <w:tcW w:w="1351" w:type="dxa"/>
            <w:tcBorders>
              <w:top w:val="single" w:sz="4" w:space="0" w:color="auto"/>
              <w:bottom w:val="single" w:sz="4" w:space="0" w:color="auto"/>
            </w:tcBorders>
            <w:vAlign w:val="center"/>
          </w:tcPr>
          <w:p w14:paraId="0C279149" w14:textId="5B378B83" w:rsidR="004F4839" w:rsidRPr="0036562B" w:rsidRDefault="004F4839" w:rsidP="004F4839">
            <w:pPr>
              <w:pStyle w:val="Compact"/>
              <w:jc w:val="center"/>
              <w:rPr>
                <w:sz w:val="20"/>
                <w:szCs w:val="20"/>
              </w:rPr>
            </w:pPr>
            <w:r w:rsidRPr="0036562B">
              <w:rPr>
                <w:sz w:val="20"/>
                <w:szCs w:val="20"/>
              </w:rPr>
              <w:t>Fixed Parameters</w:t>
            </w:r>
          </w:p>
        </w:tc>
        <w:tc>
          <w:tcPr>
            <w:tcW w:w="2609" w:type="dxa"/>
            <w:tcBorders>
              <w:top w:val="single" w:sz="4" w:space="0" w:color="auto"/>
              <w:bottom w:val="single" w:sz="4" w:space="0" w:color="auto"/>
            </w:tcBorders>
            <w:vAlign w:val="center"/>
          </w:tcPr>
          <w:p w14:paraId="719B599E" w14:textId="4C39BCBC" w:rsidR="004F4839" w:rsidRPr="0036562B" w:rsidRDefault="004F4839" w:rsidP="004F4839">
            <w:pPr>
              <w:pStyle w:val="Compact"/>
              <w:spacing w:before="60" w:after="60" w:line="259" w:lineRule="auto"/>
              <w:rPr>
                <w:sz w:val="18"/>
                <w:szCs w:val="18"/>
              </w:rPr>
            </w:pPr>
            <m:oMath>
              <m:r>
                <w:rPr>
                  <w:rFonts w:ascii="Cambria Math" w:hAnsi="Cambria Math"/>
                  <w:sz w:val="18"/>
                  <w:szCs w:val="18"/>
                </w:rPr>
                <m:t>h=10</m:t>
              </m:r>
            </m:oMath>
            <w:r w:rsidRPr="0036562B">
              <w:rPr>
                <w:sz w:val="18"/>
                <w:szCs w:val="18"/>
              </w:rPr>
              <w:t xml:space="preserve"> </w:t>
            </w:r>
          </w:p>
          <w:p w14:paraId="67C041D4" w14:textId="77777777" w:rsidR="004F4839" w:rsidRPr="0036562B" w:rsidRDefault="004F4839" w:rsidP="004F4839">
            <w:pPr>
              <w:pStyle w:val="Compact"/>
              <w:spacing w:before="60" w:after="60" w:line="259" w:lineRule="auto"/>
              <w:rPr>
                <w:rFonts w:ascii="Cambria" w:eastAsia="Cambria" w:hAnsi="Cambria" w:cs="Times New Roman"/>
                <w:sz w:val="18"/>
                <w:szCs w:val="18"/>
              </w:rPr>
            </w:pPr>
            <m:oMathPara>
              <m:oMath>
                <m:r>
                  <w:rPr>
                    <w:rFonts w:ascii="Cambria Math" w:hAnsi="Cambria Math"/>
                    <w:sz w:val="18"/>
                    <w:szCs w:val="18"/>
                  </w:rPr>
                  <m:t>r=1</m:t>
                </m:r>
              </m:oMath>
            </m:oMathPara>
          </w:p>
          <w:p w14:paraId="64FD4C59" w14:textId="4C1A0704" w:rsidR="004F4839" w:rsidRPr="0036562B" w:rsidRDefault="004F4839" w:rsidP="004F4839">
            <w:pPr>
              <w:pStyle w:val="Compact"/>
              <w:spacing w:before="60" w:after="60" w:line="259" w:lineRule="auto"/>
              <w:rPr>
                <w:rFonts w:ascii="Cambria" w:eastAsia="Cambria" w:hAnsi="Cambria" w:cs="Times New Roman"/>
                <w:sz w:val="18"/>
                <w:szCs w:val="18"/>
              </w:rPr>
            </w:pPr>
            <m:oMathPara>
              <m:oMath>
                <m:r>
                  <w:rPr>
                    <w:rFonts w:ascii="Cambria Math" w:eastAsia="Cambria" w:hAnsi="Cambria Math" w:cs="Times New Roman"/>
                    <w:sz w:val="18"/>
                    <w:szCs w:val="18"/>
                  </w:rPr>
                  <m:t>g=0.001</m:t>
                </m:r>
              </m:oMath>
            </m:oMathPara>
          </w:p>
        </w:tc>
        <w:tc>
          <w:tcPr>
            <w:tcW w:w="3060" w:type="dxa"/>
            <w:gridSpan w:val="2"/>
            <w:tcBorders>
              <w:top w:val="single" w:sz="4" w:space="0" w:color="auto"/>
              <w:bottom w:val="single" w:sz="4" w:space="0" w:color="auto"/>
            </w:tcBorders>
            <w:vAlign w:val="center"/>
          </w:tcPr>
          <w:p w14:paraId="1D750B93" w14:textId="77777777" w:rsidR="004F4839" w:rsidRPr="0036562B" w:rsidRDefault="004F4839" w:rsidP="004F4839">
            <w:pPr>
              <w:pStyle w:val="Compact"/>
              <w:spacing w:before="60" w:after="60" w:line="259" w:lineRule="auto"/>
              <w:rPr>
                <w:sz w:val="18"/>
                <w:szCs w:val="18"/>
              </w:rPr>
            </w:pPr>
            <m:oMath>
              <m:r>
                <w:rPr>
                  <w:rFonts w:ascii="Cambria Math" w:hAnsi="Cambria Math"/>
                  <w:sz w:val="18"/>
                  <w:szCs w:val="18"/>
                </w:rPr>
                <m:t>h=10</m:t>
              </m:r>
            </m:oMath>
            <w:r w:rsidRPr="0036562B">
              <w:rPr>
                <w:sz w:val="18"/>
                <w:szCs w:val="18"/>
              </w:rPr>
              <w:t xml:space="preserve"> </w:t>
            </w:r>
          </w:p>
          <w:p w14:paraId="2E49D59A" w14:textId="77777777" w:rsidR="004F4839" w:rsidRPr="0036562B" w:rsidRDefault="004F4839" w:rsidP="004F4839">
            <w:pPr>
              <w:pStyle w:val="Compact"/>
              <w:spacing w:before="60" w:after="60" w:line="259" w:lineRule="auto"/>
              <w:rPr>
                <w:rFonts w:ascii="Cambria" w:eastAsia="Cambria" w:hAnsi="Cambria" w:cs="Times New Roman"/>
                <w:sz w:val="18"/>
                <w:szCs w:val="18"/>
              </w:rPr>
            </w:pPr>
            <m:oMathPara>
              <m:oMath>
                <m:r>
                  <w:rPr>
                    <w:rFonts w:ascii="Cambria Math" w:hAnsi="Cambria Math"/>
                    <w:sz w:val="18"/>
                    <w:szCs w:val="18"/>
                  </w:rPr>
                  <m:t>r=1</m:t>
                </m:r>
              </m:oMath>
            </m:oMathPara>
          </w:p>
          <w:p w14:paraId="6466E053" w14:textId="61944E8F" w:rsidR="004F4839" w:rsidRPr="0036562B" w:rsidRDefault="004F4839" w:rsidP="004F4839">
            <w:pPr>
              <w:pStyle w:val="Compact"/>
              <w:spacing w:before="60" w:after="60" w:line="259" w:lineRule="auto"/>
              <w:rPr>
                <w:sz w:val="18"/>
                <w:szCs w:val="18"/>
              </w:rPr>
            </w:pPr>
            <m:oMathPara>
              <m:oMath>
                <m:r>
                  <w:rPr>
                    <w:rFonts w:ascii="Cambria Math" w:eastAsia="Cambria" w:hAnsi="Cambria Math" w:cs="Times New Roman"/>
                    <w:sz w:val="18"/>
                    <w:szCs w:val="18"/>
                  </w:rPr>
                  <m:t>g=0.001</m:t>
                </m:r>
              </m:oMath>
            </m:oMathPara>
          </w:p>
        </w:tc>
        <w:tc>
          <w:tcPr>
            <w:tcW w:w="3150" w:type="dxa"/>
            <w:tcBorders>
              <w:top w:val="single" w:sz="4" w:space="0" w:color="auto"/>
              <w:bottom w:val="single" w:sz="4" w:space="0" w:color="auto"/>
            </w:tcBorders>
            <w:vAlign w:val="center"/>
          </w:tcPr>
          <w:p w14:paraId="3580C871" w14:textId="77777777" w:rsidR="004F4839" w:rsidRPr="0036562B" w:rsidRDefault="004F4839" w:rsidP="004F4839">
            <w:pPr>
              <w:pStyle w:val="Compact"/>
              <w:spacing w:before="60" w:after="60" w:line="259" w:lineRule="auto"/>
              <w:rPr>
                <w:sz w:val="18"/>
                <w:szCs w:val="18"/>
              </w:rPr>
            </w:pPr>
            <m:oMath>
              <m:r>
                <w:rPr>
                  <w:rFonts w:ascii="Cambria Math" w:hAnsi="Cambria Math"/>
                  <w:sz w:val="18"/>
                  <w:szCs w:val="18"/>
                </w:rPr>
                <m:t>h=10</m:t>
              </m:r>
            </m:oMath>
            <w:r w:rsidRPr="0036562B">
              <w:rPr>
                <w:sz w:val="18"/>
                <w:szCs w:val="18"/>
              </w:rPr>
              <w:t xml:space="preserve"> </w:t>
            </w:r>
          </w:p>
          <w:p w14:paraId="289657B7" w14:textId="77777777" w:rsidR="004F4839" w:rsidRPr="0036562B" w:rsidRDefault="004F4839" w:rsidP="004F4839">
            <w:pPr>
              <w:pStyle w:val="Compact"/>
              <w:spacing w:before="60" w:after="60" w:line="259" w:lineRule="auto"/>
              <w:rPr>
                <w:rFonts w:ascii="Cambria" w:eastAsia="Cambria" w:hAnsi="Cambria" w:cs="Times New Roman"/>
                <w:sz w:val="18"/>
                <w:szCs w:val="18"/>
              </w:rPr>
            </w:pPr>
            <m:oMathPara>
              <m:oMath>
                <m:r>
                  <w:rPr>
                    <w:rFonts w:ascii="Cambria Math" w:hAnsi="Cambria Math"/>
                    <w:sz w:val="18"/>
                    <w:szCs w:val="18"/>
                  </w:rPr>
                  <m:t>r=1</m:t>
                </m:r>
              </m:oMath>
            </m:oMathPara>
          </w:p>
          <w:p w14:paraId="55D24DB8" w14:textId="2AAFD7F5" w:rsidR="004F4839" w:rsidRPr="0036562B" w:rsidRDefault="004F4839" w:rsidP="004F4839">
            <w:pPr>
              <w:pStyle w:val="Compact"/>
              <w:spacing w:before="60" w:after="60" w:line="259" w:lineRule="auto"/>
              <w:rPr>
                <w:rFonts w:ascii="Cambria" w:eastAsia="Cambria" w:hAnsi="Cambria" w:cs="Times New Roman"/>
                <w:sz w:val="18"/>
                <w:szCs w:val="18"/>
              </w:rPr>
            </w:pPr>
            <m:oMathPara>
              <m:oMath>
                <m:r>
                  <w:rPr>
                    <w:rFonts w:ascii="Cambria Math" w:eastAsia="Cambria" w:hAnsi="Cambria Math" w:cs="Times New Roman"/>
                    <w:sz w:val="18"/>
                    <w:szCs w:val="18"/>
                  </w:rPr>
                  <m:t>g=0.001</m:t>
                </m:r>
              </m:oMath>
            </m:oMathPara>
          </w:p>
        </w:tc>
        <w:tc>
          <w:tcPr>
            <w:tcW w:w="3601" w:type="dxa"/>
            <w:tcBorders>
              <w:top w:val="single" w:sz="4" w:space="0" w:color="auto"/>
              <w:bottom w:val="single" w:sz="4" w:space="0" w:color="auto"/>
            </w:tcBorders>
            <w:vAlign w:val="center"/>
          </w:tcPr>
          <w:p w14:paraId="5B949004" w14:textId="7B53B84D" w:rsidR="004F4839" w:rsidRPr="0036562B" w:rsidRDefault="004F4839" w:rsidP="004F4839">
            <w:pPr>
              <w:pStyle w:val="Compact"/>
              <w:spacing w:before="60" w:after="60" w:line="259" w:lineRule="auto"/>
              <w:rPr>
                <w:sz w:val="18"/>
                <w:szCs w:val="18"/>
              </w:rPr>
            </w:pPr>
            <m:oMath>
              <m:r>
                <w:rPr>
                  <w:rFonts w:ascii="Cambria Math" w:hAnsi="Cambria Math"/>
                  <w:sz w:val="18"/>
                  <w:szCs w:val="18"/>
                </w:rPr>
                <m:t>h=10</m:t>
              </m:r>
            </m:oMath>
            <w:r w:rsidRPr="0036562B">
              <w:rPr>
                <w:sz w:val="18"/>
                <w:szCs w:val="18"/>
              </w:rPr>
              <w:t xml:space="preserve"> </w:t>
            </w:r>
          </w:p>
          <w:p w14:paraId="6D65DCEA" w14:textId="77777777" w:rsidR="004F4839" w:rsidRPr="0036562B" w:rsidRDefault="004F4839" w:rsidP="004F4839">
            <w:pPr>
              <w:pStyle w:val="Compact"/>
              <w:spacing w:before="60" w:after="60" w:line="259" w:lineRule="auto"/>
              <w:rPr>
                <w:rFonts w:ascii="Cambria" w:eastAsia="Cambria" w:hAnsi="Cambria" w:cs="Times New Roman"/>
                <w:sz w:val="18"/>
                <w:szCs w:val="18"/>
              </w:rPr>
            </w:pPr>
            <m:oMathPara>
              <m:oMath>
                <m:r>
                  <w:rPr>
                    <w:rFonts w:ascii="Cambria Math" w:hAnsi="Cambria Math"/>
                    <w:sz w:val="18"/>
                    <w:szCs w:val="18"/>
                  </w:rPr>
                  <m:t>r=1</m:t>
                </m:r>
              </m:oMath>
            </m:oMathPara>
          </w:p>
          <w:p w14:paraId="6666205B" w14:textId="77777777" w:rsidR="004F4839" w:rsidRPr="0036562B" w:rsidRDefault="004F4839" w:rsidP="004F4839">
            <w:pPr>
              <w:pStyle w:val="Compact"/>
              <w:spacing w:before="60" w:after="60" w:line="259" w:lineRule="auto"/>
              <w:rPr>
                <w:rFonts w:ascii="Cambria" w:eastAsia="Cambria" w:hAnsi="Cambria" w:cs="Times New Roman"/>
                <w:sz w:val="18"/>
                <w:szCs w:val="18"/>
              </w:rPr>
            </w:pPr>
            <m:oMathPara>
              <m:oMath>
                <m:r>
                  <w:rPr>
                    <w:rFonts w:ascii="Cambria Math" w:eastAsia="Cambria" w:hAnsi="Cambria Math" w:cs="Times New Roman"/>
                    <w:sz w:val="18"/>
                    <w:szCs w:val="18"/>
                  </w:rPr>
                  <m:t>g=0.001</m:t>
                </m:r>
              </m:oMath>
            </m:oMathPara>
          </w:p>
          <w:p w14:paraId="59B8C2DE" w14:textId="07892CB9" w:rsidR="004F4839" w:rsidRPr="0036562B" w:rsidRDefault="00DC0FC0" w:rsidP="004F4839">
            <w:pPr>
              <w:pStyle w:val="Compact"/>
              <w:spacing w:before="60" w:after="60" w:line="259" w:lineRule="auto"/>
              <w:rPr>
                <w:sz w:val="18"/>
                <w:szCs w:val="18"/>
              </w:rPr>
            </w:pPr>
            <m:oMath>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S</m:t>
                  </m:r>
                </m:sub>
              </m:sSub>
              <m:r>
                <w:rPr>
                  <w:rFonts w:ascii="Cambria Math" w:hAnsi="Cambria Math"/>
                  <w:sz w:val="18"/>
                  <w:szCs w:val="18"/>
                </w:rPr>
                <m:t>=1</m:t>
              </m:r>
            </m:oMath>
            <w:r w:rsidR="004F4839" w:rsidRPr="0036562B">
              <w:rPr>
                <w:sz w:val="18"/>
                <w:szCs w:val="18"/>
              </w:rPr>
              <w:t xml:space="preserve"> </w:t>
            </w:r>
            <w:r w:rsidR="004F4839" w:rsidRPr="0036562B">
              <w:rPr>
                <w:rFonts w:eastAsiaTheme="minorEastAsia"/>
                <w:sz w:val="18"/>
                <w:szCs w:val="18"/>
              </w:rPr>
              <w:t xml:space="preserve">; </w:t>
            </w:r>
            <m:oMath>
              <m:sSub>
                <m:sSubPr>
                  <m:ctrlPr>
                    <w:rPr>
                      <w:rFonts w:ascii="Cambria Math" w:hAnsi="Cambria Math"/>
                      <w:sz w:val="18"/>
                      <w:szCs w:val="18"/>
                    </w:rPr>
                  </m:ctrlPr>
                </m:sSubPr>
                <m:e>
                  <m:r>
                    <w:rPr>
                      <w:rFonts w:ascii="Cambria Math" w:hAnsi="Cambria Math"/>
                      <w:sz w:val="18"/>
                      <w:szCs w:val="18"/>
                    </w:rPr>
                    <m:t>β</m:t>
                  </m:r>
                </m:e>
                <m:sub>
                  <m:r>
                    <w:rPr>
                      <w:rFonts w:ascii="Cambria Math" w:hAnsi="Cambria Math"/>
                      <w:sz w:val="18"/>
                      <w:szCs w:val="18"/>
                    </w:rPr>
                    <m:t>S</m:t>
                  </m:r>
                </m:sub>
              </m:sSub>
              <m:r>
                <w:rPr>
                  <w:rFonts w:ascii="Cambria Math" w:hAnsi="Cambria Math"/>
                  <w:sz w:val="18"/>
                  <w:szCs w:val="18"/>
                </w:rPr>
                <m:t>=500</m:t>
              </m:r>
            </m:oMath>
            <w:r w:rsidR="004F4839" w:rsidRPr="0036562B">
              <w:rPr>
                <w:sz w:val="18"/>
                <w:szCs w:val="18"/>
              </w:rPr>
              <w:t xml:space="preserve"> </w:t>
            </w:r>
          </w:p>
        </w:tc>
      </w:tr>
      <w:tr w:rsidR="004F4839" w14:paraId="1DB06CF6" w14:textId="77777777" w:rsidTr="0036562B">
        <w:tc>
          <w:tcPr>
            <w:tcW w:w="1351" w:type="dxa"/>
            <w:tcBorders>
              <w:top w:val="single" w:sz="4" w:space="0" w:color="auto"/>
              <w:bottom w:val="single" w:sz="4" w:space="0" w:color="auto"/>
            </w:tcBorders>
            <w:vAlign w:val="center"/>
          </w:tcPr>
          <w:p w14:paraId="62CC4F93" w14:textId="77777777" w:rsidR="004F4839" w:rsidRPr="0036562B" w:rsidRDefault="004F4839" w:rsidP="004F4839">
            <w:pPr>
              <w:pStyle w:val="Compact"/>
              <w:jc w:val="center"/>
              <w:rPr>
                <w:sz w:val="20"/>
                <w:szCs w:val="20"/>
              </w:rPr>
            </w:pPr>
            <w:r w:rsidRPr="0036562B">
              <w:rPr>
                <w:sz w:val="20"/>
                <w:szCs w:val="20"/>
              </w:rPr>
              <w:t>Worms</w:t>
            </w:r>
          </w:p>
        </w:tc>
        <w:tc>
          <w:tcPr>
            <w:tcW w:w="2609" w:type="dxa"/>
            <w:tcBorders>
              <w:top w:val="single" w:sz="4" w:space="0" w:color="auto"/>
              <w:bottom w:val="single" w:sz="4" w:space="0" w:color="auto"/>
            </w:tcBorders>
            <w:vAlign w:val="center"/>
          </w:tcPr>
          <w:p w14:paraId="770AB9AB" w14:textId="77777777" w:rsidR="004F4839" w:rsidRPr="0036562B" w:rsidRDefault="00DC0FC0" w:rsidP="004F4839">
            <w:pPr>
              <w:pStyle w:val="Compact"/>
              <w:spacing w:before="60" w:after="60" w:line="259" w:lineRule="auto"/>
              <w:rPr>
                <w:rFonts w:eastAsiaTheme="minorEastAsia"/>
                <w:sz w:val="18"/>
                <w:szCs w:val="18"/>
              </w:rPr>
            </w:pPr>
            <m:oMathPara>
              <m:oMath>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ist</m:t>
                    </m:r>
                  </m:sub>
                </m:sSub>
                <m:r>
                  <w:rPr>
                    <w:rFonts w:ascii="Cambria Math" w:hAnsi="Cambria Math"/>
                    <w:sz w:val="18"/>
                    <w:szCs w:val="18"/>
                  </w:rPr>
                  <m:t>∼</m:t>
                </m:r>
                <m:r>
                  <m:rPr>
                    <m:sty m:val="p"/>
                  </m:rPr>
                  <w:rPr>
                    <w:rFonts w:ascii="Cambria Math" w:hAnsi="Cambria Math"/>
                    <w:sz w:val="18"/>
                    <w:szCs w:val="18"/>
                  </w:rPr>
                  <m:t>NB</m:t>
                </m:r>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st</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κ</m:t>
                    </m:r>
                  </m:e>
                  <m:sub>
                    <m:r>
                      <w:rPr>
                        <w:rFonts w:ascii="Cambria Math" w:hAnsi="Cambria Math"/>
                        <w:sz w:val="18"/>
                        <w:szCs w:val="18"/>
                      </w:rPr>
                      <m:t>st</m:t>
                    </m:r>
                  </m:sub>
                </m:sSub>
                <m:r>
                  <w:rPr>
                    <w:rFonts w:ascii="Cambria Math" w:hAnsi="Cambria Math"/>
                    <w:sz w:val="18"/>
                    <w:szCs w:val="18"/>
                  </w:rPr>
                  <m:t>)</m:t>
                </m:r>
              </m:oMath>
            </m:oMathPara>
          </w:p>
          <w:p w14:paraId="1AC53B37" w14:textId="77777777" w:rsidR="00774199" w:rsidRPr="0036562B" w:rsidRDefault="00DC0FC0" w:rsidP="00774199">
            <w:pPr>
              <w:pStyle w:val="Compact"/>
              <w:spacing w:line="259" w:lineRule="auto"/>
              <w:rPr>
                <w:rFonts w:eastAsiaTheme="minorEastAsia"/>
                <w:sz w:val="18"/>
                <w:szCs w:val="18"/>
              </w:rPr>
            </w:pPr>
            <m:oMath>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f</m:t>
                  </m:r>
                </m:sup>
              </m:sSubSup>
              <m:r>
                <w:rPr>
                  <w:rFonts w:ascii="Cambria Math" w:hAnsi="Cambria Math"/>
                  <w:sz w:val="18"/>
                  <w:szCs w:val="18"/>
                </w:rPr>
                <m:t>∼</m:t>
              </m:r>
              <m:r>
                <m:rPr>
                  <m:sty m:val="p"/>
                </m:rPr>
                <w:rPr>
                  <w:rFonts w:ascii="Cambria Math" w:hAnsi="Cambria Math"/>
                  <w:sz w:val="18"/>
                  <w:szCs w:val="18"/>
                </w:rPr>
                <m:t>Pois</m:t>
              </m:r>
              <m:r>
                <w:rPr>
                  <w:rFonts w:ascii="Cambria Math" w:hAnsi="Cambria Math"/>
                  <w:sz w:val="18"/>
                  <w:szCs w:val="18"/>
                </w:rPr>
                <m:t>(0.5</m:t>
              </m:r>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ist</m:t>
                  </m:r>
                </m:sub>
              </m:sSub>
              <m:r>
                <w:rPr>
                  <w:rFonts w:ascii="Cambria Math" w:hAnsi="Cambria Math"/>
                  <w:sz w:val="18"/>
                  <w:szCs w:val="18"/>
                </w:rPr>
                <m:t>)</m:t>
              </m:r>
            </m:oMath>
            <w:r w:rsidR="00774199" w:rsidRPr="0036562B">
              <w:rPr>
                <w:sz w:val="18"/>
                <w:szCs w:val="18"/>
              </w:rPr>
              <w:t xml:space="preserve"> </w:t>
            </w:r>
          </w:p>
          <w:p w14:paraId="5315ACBE" w14:textId="377C6D2F" w:rsidR="00774199" w:rsidRPr="0036562B" w:rsidRDefault="00DC0FC0" w:rsidP="00774199">
            <w:pPr>
              <w:pStyle w:val="Compact"/>
              <w:spacing w:line="259" w:lineRule="auto"/>
              <w:rPr>
                <w:rFonts w:eastAsiaTheme="minorEastAsia"/>
                <w:sz w:val="18"/>
                <w:szCs w:val="18"/>
              </w:rPr>
            </w:pPr>
            <m:oMath>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m</m:t>
                  </m:r>
                </m:sup>
              </m:sSubSup>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ist</m:t>
                  </m:r>
                </m:sub>
              </m:sSub>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f</m:t>
                  </m:r>
                </m:sup>
              </m:sSubSup>
            </m:oMath>
            <w:r w:rsidR="00774199" w:rsidRPr="0036562B">
              <w:rPr>
                <w:sz w:val="18"/>
                <w:szCs w:val="18"/>
              </w:rPr>
              <w:t xml:space="preserve"> </w:t>
            </w:r>
          </w:p>
        </w:tc>
        <w:tc>
          <w:tcPr>
            <w:tcW w:w="3060" w:type="dxa"/>
            <w:gridSpan w:val="2"/>
            <w:tcBorders>
              <w:top w:val="single" w:sz="4" w:space="0" w:color="auto"/>
              <w:bottom w:val="single" w:sz="4" w:space="0" w:color="auto"/>
            </w:tcBorders>
            <w:vAlign w:val="center"/>
          </w:tcPr>
          <w:p w14:paraId="192CE800" w14:textId="77777777" w:rsidR="00774199" w:rsidRPr="0036562B" w:rsidRDefault="00DC0FC0" w:rsidP="00774199">
            <w:pPr>
              <w:pStyle w:val="Compact"/>
              <w:spacing w:line="259" w:lineRule="auto"/>
              <w:rPr>
                <w:rFonts w:ascii="Cambria Math" w:eastAsiaTheme="minorEastAsia" w:hAnsi="Cambria Math"/>
                <w:sz w:val="18"/>
                <w:szCs w:val="18"/>
              </w:rPr>
            </w:pPr>
            <m:oMath>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f</m:t>
                  </m:r>
                </m:sup>
              </m:sSubSup>
              <m:r>
                <w:rPr>
                  <w:rFonts w:ascii="Cambria Math" w:hAnsi="Cambria Math"/>
                  <w:sz w:val="18"/>
                  <w:szCs w:val="18"/>
                </w:rPr>
                <m:t>∼</m:t>
              </m:r>
              <m:r>
                <m:rPr>
                  <m:sty m:val="p"/>
                </m:rPr>
                <w:rPr>
                  <w:rFonts w:ascii="Cambria Math" w:hAnsi="Cambria Math"/>
                  <w:sz w:val="18"/>
                  <w:szCs w:val="18"/>
                </w:rPr>
                <m:t>NB</m:t>
              </m:r>
              <m:r>
                <w:rPr>
                  <w:rFonts w:ascii="Cambria Math" w:hAnsi="Cambria Math"/>
                  <w:sz w:val="18"/>
                  <w:szCs w:val="18"/>
                </w:rPr>
                <m:t>(0.5</m:t>
              </m:r>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st</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κ</m:t>
                  </m:r>
                </m:e>
                <m:sub>
                  <m:r>
                    <w:rPr>
                      <w:rFonts w:ascii="Cambria Math" w:hAnsi="Cambria Math"/>
                      <w:sz w:val="18"/>
                      <w:szCs w:val="18"/>
                    </w:rPr>
                    <m:t>st</m:t>
                  </m:r>
                </m:sub>
              </m:sSub>
              <m:r>
                <w:rPr>
                  <w:rFonts w:ascii="Cambria Math" w:hAnsi="Cambria Math"/>
                  <w:sz w:val="18"/>
                  <w:szCs w:val="18"/>
                </w:rPr>
                <m:t>)</m:t>
              </m:r>
            </m:oMath>
            <w:r w:rsidR="00774199" w:rsidRPr="0036562B">
              <w:rPr>
                <w:rFonts w:ascii="Cambria Math" w:hAnsi="Cambria Math"/>
                <w:sz w:val="18"/>
                <w:szCs w:val="18"/>
              </w:rPr>
              <w:t xml:space="preserve"> </w:t>
            </w:r>
          </w:p>
          <w:p w14:paraId="0190D5E9" w14:textId="52CBDAFB" w:rsidR="004F4839" w:rsidRPr="0036562B" w:rsidRDefault="00DC0FC0" w:rsidP="00774199">
            <w:pPr>
              <w:pStyle w:val="Compact"/>
              <w:spacing w:line="259" w:lineRule="auto"/>
              <w:rPr>
                <w:rFonts w:ascii="Cambria Math" w:eastAsiaTheme="minorEastAsia" w:hAnsi="Cambria Math"/>
                <w:sz w:val="18"/>
                <w:szCs w:val="18"/>
              </w:rPr>
            </w:pPr>
            <m:oMath>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m</m:t>
                  </m:r>
                </m:sup>
              </m:sSubSup>
              <m:r>
                <w:rPr>
                  <w:rFonts w:ascii="Cambria Math" w:hAnsi="Cambria Math"/>
                  <w:sz w:val="18"/>
                  <w:szCs w:val="18"/>
                </w:rPr>
                <m:t>∼</m:t>
              </m:r>
              <m:r>
                <m:rPr>
                  <m:sty m:val="p"/>
                </m:rPr>
                <w:rPr>
                  <w:rFonts w:ascii="Cambria Math" w:hAnsi="Cambria Math"/>
                  <w:sz w:val="18"/>
                  <w:szCs w:val="18"/>
                </w:rPr>
                <m:t>NB</m:t>
              </m:r>
              <m:r>
                <w:rPr>
                  <w:rFonts w:ascii="Cambria Math" w:hAnsi="Cambria Math"/>
                  <w:sz w:val="18"/>
                  <w:szCs w:val="18"/>
                </w:rPr>
                <m:t>(0.5</m:t>
              </m:r>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st</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κ</m:t>
                  </m:r>
                </m:e>
                <m:sub>
                  <m:r>
                    <w:rPr>
                      <w:rFonts w:ascii="Cambria Math" w:hAnsi="Cambria Math"/>
                      <w:sz w:val="18"/>
                      <w:szCs w:val="18"/>
                    </w:rPr>
                    <m:t>st</m:t>
                  </m:r>
                </m:sub>
              </m:sSub>
              <m:r>
                <w:rPr>
                  <w:rFonts w:ascii="Cambria Math" w:hAnsi="Cambria Math"/>
                  <w:sz w:val="18"/>
                  <w:szCs w:val="18"/>
                </w:rPr>
                <m:t>)</m:t>
              </m:r>
            </m:oMath>
            <w:r w:rsidR="00774199" w:rsidRPr="0036562B">
              <w:rPr>
                <w:rFonts w:ascii="Cambria Math" w:hAnsi="Cambria Math"/>
                <w:sz w:val="18"/>
                <w:szCs w:val="18"/>
              </w:rPr>
              <w:t xml:space="preserve"> </w:t>
            </w:r>
          </w:p>
        </w:tc>
        <w:tc>
          <w:tcPr>
            <w:tcW w:w="3150" w:type="dxa"/>
            <w:tcBorders>
              <w:top w:val="single" w:sz="4" w:space="0" w:color="auto"/>
              <w:bottom w:val="single" w:sz="4" w:space="0" w:color="auto"/>
            </w:tcBorders>
            <w:vAlign w:val="center"/>
          </w:tcPr>
          <w:p w14:paraId="03957A28" w14:textId="2D769553" w:rsidR="00774199" w:rsidRPr="0036562B" w:rsidRDefault="00DC0FC0" w:rsidP="00774199">
            <w:pPr>
              <w:pStyle w:val="Compact"/>
              <w:spacing w:before="60" w:after="60" w:line="259" w:lineRule="auto"/>
              <w:rPr>
                <w:rFonts w:eastAsiaTheme="minorEastAsia"/>
                <w:sz w:val="18"/>
                <w:szCs w:val="18"/>
              </w:rPr>
            </w:pPr>
            <m:oMathPara>
              <m:oMath>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t</m:t>
                    </m:r>
                  </m:sup>
                </m:sSubSup>
                <m:r>
                  <w:rPr>
                    <w:rFonts w:ascii="Cambria Math" w:hAnsi="Cambria Math"/>
                    <w:sz w:val="18"/>
                    <w:szCs w:val="18"/>
                  </w:rPr>
                  <m:t>∼</m:t>
                </m:r>
                <m:r>
                  <m:rPr>
                    <m:sty m:val="p"/>
                  </m:rPr>
                  <w:rPr>
                    <w:rFonts w:ascii="Cambria Math" w:hAnsi="Cambria Math"/>
                    <w:sz w:val="18"/>
                    <w:szCs w:val="18"/>
                  </w:rPr>
                  <m:t>NB</m:t>
                </m:r>
                <m:r>
                  <w:rPr>
                    <w:rFonts w:ascii="Cambria Math" w:hAnsi="Cambria Math"/>
                    <w:sz w:val="18"/>
                    <w:szCs w:val="18"/>
                  </w:rPr>
                  <m:t>(</m:t>
                </m:r>
                <m:sSub>
                  <m:sSubPr>
                    <m:ctrlPr>
                      <w:rPr>
                        <w:rFonts w:ascii="Cambria Math" w:hAnsi="Cambria Math"/>
                        <w:sz w:val="18"/>
                        <w:szCs w:val="18"/>
                      </w:rPr>
                    </m:ctrlPr>
                  </m:sSubPr>
                  <m:e>
                    <m:r>
                      <m:rPr>
                        <m:scr m:val="script"/>
                      </m:rPr>
                      <w:rPr>
                        <w:rFonts w:ascii="Cambria Math" w:hAnsi="Cambria Math"/>
                        <w:sz w:val="18"/>
                        <w:szCs w:val="18"/>
                      </w:rPr>
                      <m:t>p</m:t>
                    </m:r>
                    <m:r>
                      <w:rPr>
                        <w:rFonts w:ascii="Cambria Math" w:hAnsi="Cambria Math"/>
                        <w:sz w:val="18"/>
                        <w:szCs w:val="18"/>
                      </w:rPr>
                      <m:t>W</m:t>
                    </m:r>
                  </m:e>
                  <m:sub>
                    <m:r>
                      <w:rPr>
                        <w:rFonts w:ascii="Cambria Math" w:hAnsi="Cambria Math"/>
                        <w:sz w:val="18"/>
                        <w:szCs w:val="18"/>
                      </w:rPr>
                      <m:t>st</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κ</m:t>
                    </m:r>
                  </m:e>
                  <m:sub>
                    <m:r>
                      <w:rPr>
                        <w:rFonts w:ascii="Cambria Math" w:hAnsi="Cambria Math"/>
                        <w:sz w:val="18"/>
                        <w:szCs w:val="18"/>
                      </w:rPr>
                      <m:t>st</m:t>
                    </m:r>
                  </m:sub>
                </m:sSub>
                <m:r>
                  <w:rPr>
                    <w:rFonts w:ascii="Cambria Math" w:hAnsi="Cambria Math"/>
                    <w:sz w:val="18"/>
                    <w:szCs w:val="18"/>
                  </w:rPr>
                  <m:t>)</m:t>
                </m:r>
              </m:oMath>
            </m:oMathPara>
          </w:p>
          <w:p w14:paraId="693171ED" w14:textId="57CF8494" w:rsidR="00774199" w:rsidRPr="0036562B" w:rsidRDefault="00DC0FC0" w:rsidP="00774199">
            <w:pPr>
              <w:pStyle w:val="Compact"/>
              <w:spacing w:before="60" w:after="60" w:line="259" w:lineRule="auto"/>
              <w:rPr>
                <w:rFonts w:eastAsiaTheme="minorEastAsia"/>
                <w:sz w:val="18"/>
                <w:szCs w:val="18"/>
              </w:rPr>
            </w:pPr>
            <m:oMathPara>
              <m:oMath>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t</m:t>
                        </m:r>
                      </m:sub>
                    </m:sSub>
                  </m:sup>
                </m:sSubSup>
                <m:r>
                  <w:rPr>
                    <w:rFonts w:ascii="Cambria Math" w:hAnsi="Cambria Math"/>
                    <w:sz w:val="18"/>
                    <w:szCs w:val="18"/>
                  </w:rPr>
                  <m:t>∼</m:t>
                </m:r>
                <m:r>
                  <m:rPr>
                    <m:sty m:val="p"/>
                  </m:rPr>
                  <w:rPr>
                    <w:rFonts w:ascii="Cambria Math" w:hAnsi="Cambria Math"/>
                    <w:sz w:val="18"/>
                    <w:szCs w:val="18"/>
                  </w:rPr>
                  <m:t>Pois</m:t>
                </m:r>
                <m:r>
                  <w:rPr>
                    <w:rFonts w:ascii="Cambria Math" w:hAnsi="Cambria Math"/>
                    <w:sz w:val="18"/>
                    <w:szCs w:val="18"/>
                  </w:rPr>
                  <m:t>(0.5</m:t>
                </m:r>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t</m:t>
                    </m:r>
                  </m:sup>
                </m:sSubSup>
                <m:r>
                  <w:rPr>
                    <w:rFonts w:ascii="Cambria Math" w:hAnsi="Cambria Math"/>
                    <w:sz w:val="18"/>
                    <w:szCs w:val="18"/>
                  </w:rPr>
                  <m:t>)</m:t>
                </m:r>
              </m:oMath>
            </m:oMathPara>
          </w:p>
          <w:p w14:paraId="4F1E0891" w14:textId="5E7043F3" w:rsidR="0036562B" w:rsidRPr="0036562B" w:rsidRDefault="00DC0FC0" w:rsidP="00774199">
            <w:pPr>
              <w:pStyle w:val="Compact"/>
              <w:spacing w:before="60" w:after="60" w:line="259" w:lineRule="auto"/>
              <w:rPr>
                <w:rFonts w:eastAsiaTheme="minorEastAsia"/>
                <w:sz w:val="18"/>
                <w:szCs w:val="18"/>
              </w:rPr>
            </w:pPr>
            <m:oMathPara>
              <m:oMath>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ist</m:t>
                    </m:r>
                  </m:sub>
                  <m:sup>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t</m:t>
                        </m:r>
                      </m:sub>
                    </m:sSub>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t</m:t>
                    </m:r>
                  </m:sup>
                </m:sSubSup>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t</m:t>
                        </m:r>
                      </m:sub>
                    </m:sSub>
                  </m:sup>
                </m:sSubSup>
              </m:oMath>
            </m:oMathPara>
          </w:p>
          <w:p w14:paraId="4A159CD1" w14:textId="77777777" w:rsidR="00774199" w:rsidRPr="0036562B" w:rsidRDefault="00DC0FC0" w:rsidP="00774199">
            <w:pPr>
              <w:pStyle w:val="Compact"/>
              <w:spacing w:line="259" w:lineRule="auto"/>
              <w:rPr>
                <w:rFonts w:ascii="Cambria Math" w:eastAsiaTheme="minorEastAsia" w:hAnsi="Cambria Math"/>
                <w:sz w:val="18"/>
                <w:szCs w:val="18"/>
              </w:rPr>
            </w:pPr>
            <m:oMath>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m:t>
                      </m:r>
                    </m:sub>
                  </m:sSub>
                </m:sup>
              </m:sSubSup>
              <m:r>
                <w:rPr>
                  <w:rFonts w:ascii="Cambria Math" w:hAnsi="Cambria Math"/>
                  <w:sz w:val="18"/>
                  <w:szCs w:val="18"/>
                </w:rPr>
                <m:t>∼</m:t>
              </m:r>
              <m:r>
                <m:rPr>
                  <m:sty m:val="p"/>
                </m:rPr>
                <w:rPr>
                  <w:rFonts w:ascii="Cambria Math" w:hAnsi="Cambria Math"/>
                  <w:sz w:val="18"/>
                  <w:szCs w:val="18"/>
                </w:rPr>
                <m:t>NB</m:t>
              </m:r>
              <m:r>
                <w:rPr>
                  <w:rFonts w:ascii="Cambria Math" w:hAnsi="Cambria Math"/>
                  <w:sz w:val="18"/>
                  <w:szCs w:val="18"/>
                </w:rPr>
                <m:t>(0.5(1-</m:t>
              </m:r>
              <m:r>
                <m:rPr>
                  <m:scr m:val="script"/>
                </m:rPr>
                <w:rPr>
                  <w:rFonts w:ascii="Cambria Math" w:hAnsi="Cambria Math"/>
                  <w:sz w:val="18"/>
                  <w:szCs w:val="18"/>
                </w:rPr>
                <m:t>p)</m:t>
              </m:r>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st</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κ</m:t>
                  </m:r>
                </m:e>
                <m:sub>
                  <m:r>
                    <w:rPr>
                      <w:rFonts w:ascii="Cambria Math" w:hAnsi="Cambria Math"/>
                      <w:sz w:val="18"/>
                      <w:szCs w:val="18"/>
                    </w:rPr>
                    <m:t>st</m:t>
                  </m:r>
                </m:sub>
              </m:sSub>
              <m:r>
                <w:rPr>
                  <w:rFonts w:ascii="Cambria Math" w:hAnsi="Cambria Math"/>
                  <w:sz w:val="18"/>
                  <w:szCs w:val="18"/>
                </w:rPr>
                <m:t>)</m:t>
              </m:r>
            </m:oMath>
            <w:r w:rsidR="00774199" w:rsidRPr="0036562B">
              <w:rPr>
                <w:rFonts w:ascii="Cambria Math" w:hAnsi="Cambria Math"/>
                <w:sz w:val="18"/>
                <w:szCs w:val="18"/>
              </w:rPr>
              <w:t xml:space="preserve"> </w:t>
            </w:r>
          </w:p>
          <w:p w14:paraId="3A2DEAA6" w14:textId="77777777" w:rsidR="00774199" w:rsidRPr="0036562B" w:rsidRDefault="00DC0FC0" w:rsidP="00774199">
            <w:pPr>
              <w:pStyle w:val="Compact"/>
              <w:spacing w:line="259" w:lineRule="auto"/>
              <w:rPr>
                <w:rFonts w:ascii="Cambria Math" w:eastAsiaTheme="minorEastAsia" w:hAnsi="Cambria Math"/>
                <w:sz w:val="18"/>
                <w:szCs w:val="18"/>
              </w:rPr>
            </w:pPr>
            <m:oMath>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s</m:t>
                      </m:r>
                    </m:sub>
                  </m:sSub>
                </m:sup>
              </m:sSubSup>
              <m:r>
                <w:rPr>
                  <w:rFonts w:ascii="Cambria Math" w:hAnsi="Cambria Math"/>
                  <w:sz w:val="18"/>
                  <w:szCs w:val="18"/>
                </w:rPr>
                <m:t>∼</m:t>
              </m:r>
              <m:r>
                <m:rPr>
                  <m:sty m:val="p"/>
                </m:rPr>
                <w:rPr>
                  <w:rFonts w:ascii="Cambria Math" w:hAnsi="Cambria Math"/>
                  <w:sz w:val="18"/>
                  <w:szCs w:val="18"/>
                </w:rPr>
                <m:t>NB</m:t>
              </m:r>
              <m:r>
                <w:rPr>
                  <w:rFonts w:ascii="Cambria Math" w:hAnsi="Cambria Math"/>
                  <w:sz w:val="18"/>
                  <w:szCs w:val="18"/>
                </w:rPr>
                <m:t>(0.5</m:t>
              </m:r>
              <m:sSub>
                <m:sSubPr>
                  <m:ctrlPr>
                    <w:rPr>
                      <w:rFonts w:ascii="Cambria Math" w:hAnsi="Cambria Math"/>
                      <w:sz w:val="18"/>
                      <w:szCs w:val="18"/>
                    </w:rPr>
                  </m:ctrlPr>
                </m:sSubPr>
                <m:e>
                  <m:r>
                    <w:rPr>
                      <w:rFonts w:ascii="Cambria Math" w:hAnsi="Cambria Math"/>
                      <w:sz w:val="18"/>
                      <w:szCs w:val="18"/>
                    </w:rPr>
                    <m:t>(1-</m:t>
                  </m:r>
                  <m:r>
                    <m:rPr>
                      <m:scr m:val="script"/>
                    </m:rPr>
                    <w:rPr>
                      <w:rFonts w:ascii="Cambria Math" w:hAnsi="Cambria Math"/>
                      <w:sz w:val="18"/>
                      <w:szCs w:val="18"/>
                    </w:rPr>
                    <m:t>p)</m:t>
                  </m:r>
                  <m:r>
                    <w:rPr>
                      <w:rFonts w:ascii="Cambria Math" w:hAnsi="Cambria Math"/>
                      <w:sz w:val="18"/>
                      <w:szCs w:val="18"/>
                    </w:rPr>
                    <m:t>W</m:t>
                  </m:r>
                </m:e>
                <m:sub>
                  <m:r>
                    <w:rPr>
                      <w:rFonts w:ascii="Cambria Math" w:hAnsi="Cambria Math"/>
                      <w:sz w:val="18"/>
                      <w:szCs w:val="18"/>
                    </w:rPr>
                    <m:t>st</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κ</m:t>
                  </m:r>
                </m:e>
                <m:sub>
                  <m:r>
                    <w:rPr>
                      <w:rFonts w:ascii="Cambria Math" w:hAnsi="Cambria Math"/>
                      <w:sz w:val="18"/>
                      <w:szCs w:val="18"/>
                    </w:rPr>
                    <m:t>st</m:t>
                  </m:r>
                </m:sub>
              </m:sSub>
              <m:r>
                <w:rPr>
                  <w:rFonts w:ascii="Cambria Math" w:hAnsi="Cambria Math"/>
                  <w:sz w:val="18"/>
                  <w:szCs w:val="18"/>
                </w:rPr>
                <m:t>)</m:t>
              </m:r>
            </m:oMath>
            <w:r w:rsidR="00774199" w:rsidRPr="0036562B">
              <w:rPr>
                <w:rFonts w:ascii="Cambria Math" w:hAnsi="Cambria Math"/>
                <w:sz w:val="18"/>
                <w:szCs w:val="18"/>
              </w:rPr>
              <w:t xml:space="preserve"> </w:t>
            </w:r>
          </w:p>
          <w:p w14:paraId="5F479307" w14:textId="38AB8FBD" w:rsidR="0036562B" w:rsidRPr="0036562B" w:rsidRDefault="00DC0FC0" w:rsidP="004F4839">
            <w:pPr>
              <w:pStyle w:val="Compact"/>
              <w:spacing w:before="60" w:after="60" w:line="259" w:lineRule="auto"/>
              <w:rPr>
                <w:rFonts w:ascii="Cambria Math" w:eastAsiaTheme="minorEastAsia" w:hAnsi="Cambria Math"/>
                <w:sz w:val="18"/>
                <w:szCs w:val="18"/>
              </w:rPr>
            </w:pPr>
            <m:oMathPara>
              <m:oMath>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f</m:t>
                    </m:r>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ist</m:t>
                    </m:r>
                  </m:sub>
                  <m:sup>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t</m:t>
                        </m:r>
                      </m:sub>
                    </m:sSub>
                  </m:sup>
                </m:sSubSup>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s</m:t>
                        </m:r>
                      </m:sub>
                    </m:sSub>
                  </m:sup>
                </m:sSubSup>
              </m:oMath>
            </m:oMathPara>
          </w:p>
          <w:p w14:paraId="1200AECD" w14:textId="64C7C7C4" w:rsidR="004F4839" w:rsidRPr="0036562B" w:rsidRDefault="00DC0FC0" w:rsidP="004F4839">
            <w:pPr>
              <w:pStyle w:val="Compact"/>
              <w:spacing w:before="60" w:after="60" w:line="259" w:lineRule="auto"/>
              <w:rPr>
                <w:rFonts w:ascii="Cambria" w:eastAsia="Cambria" w:hAnsi="Cambria" w:cs="Times New Roman"/>
                <w:sz w:val="18"/>
                <w:szCs w:val="18"/>
              </w:rPr>
            </w:pPr>
            <m:oMathPara>
              <m:oMath>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m</m:t>
                    </m:r>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ist</m:t>
                    </m:r>
                  </m:sub>
                  <m:sup>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t</m:t>
                        </m:r>
                      </m:sub>
                    </m:sSub>
                  </m:sup>
                </m:sSubSup>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s</m:t>
                        </m:r>
                      </m:sub>
                    </m:sSub>
                  </m:sup>
                </m:sSubSup>
              </m:oMath>
            </m:oMathPara>
          </w:p>
        </w:tc>
        <w:tc>
          <w:tcPr>
            <w:tcW w:w="3601" w:type="dxa"/>
            <w:tcBorders>
              <w:top w:val="single" w:sz="4" w:space="0" w:color="auto"/>
              <w:bottom w:val="single" w:sz="4" w:space="0" w:color="auto"/>
            </w:tcBorders>
            <w:vAlign w:val="center"/>
          </w:tcPr>
          <w:p w14:paraId="2C6AF9CD" w14:textId="7FFC6D79" w:rsidR="004F4839" w:rsidRPr="0036562B" w:rsidRDefault="00DC0FC0" w:rsidP="004F4839">
            <w:pPr>
              <w:pStyle w:val="Compact"/>
              <w:spacing w:before="60" w:after="60" w:line="259" w:lineRule="auto"/>
              <w:rPr>
                <w:rFonts w:eastAsiaTheme="minorEastAsia"/>
                <w:sz w:val="18"/>
                <w:szCs w:val="18"/>
              </w:rPr>
            </w:pPr>
            <m:oMath>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ist</m:t>
                  </m:r>
                </m:sub>
              </m:sSub>
              <m:r>
                <w:rPr>
                  <w:rFonts w:ascii="Cambria Math" w:hAnsi="Cambria Math"/>
                  <w:sz w:val="18"/>
                  <w:szCs w:val="18"/>
                </w:rPr>
                <m:t>∼Γ(</m:t>
              </m:r>
              <m:sSub>
                <m:sSubPr>
                  <m:ctrlPr>
                    <w:rPr>
                      <w:rFonts w:ascii="Cambria Math" w:hAnsi="Cambria Math"/>
                      <w:sz w:val="18"/>
                      <w:szCs w:val="18"/>
                    </w:rPr>
                  </m:ctrlPr>
                </m:sSubPr>
                <m:e>
                  <m:r>
                    <w:rPr>
                      <w:rFonts w:ascii="Cambria Math" w:hAnsi="Cambria Math"/>
                      <w:sz w:val="18"/>
                      <w:szCs w:val="18"/>
                    </w:rPr>
                    <m:t>α</m:t>
                  </m:r>
                </m:e>
                <m:sub>
                  <m:r>
                    <w:rPr>
                      <w:rFonts w:ascii="Cambria Math" w:hAnsi="Cambria Math"/>
                      <w:sz w:val="18"/>
                      <w:szCs w:val="18"/>
                    </w:rPr>
                    <m:t>S</m:t>
                  </m:r>
                </m:sub>
              </m:sSub>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β</m:t>
                  </m:r>
                </m:e>
                <m:sub>
                  <m:r>
                    <w:rPr>
                      <w:rFonts w:ascii="Cambria Math" w:hAnsi="Cambria Math"/>
                      <w:sz w:val="18"/>
                      <w:szCs w:val="18"/>
                    </w:rPr>
                    <m:t>S</m:t>
                  </m:r>
                </m:sub>
              </m:sSub>
              <m:r>
                <w:rPr>
                  <w:rFonts w:ascii="Cambria Math" w:hAnsi="Cambria Math"/>
                  <w:sz w:val="18"/>
                  <w:szCs w:val="18"/>
                </w:rPr>
                <m:t>)</m:t>
              </m:r>
            </m:oMath>
            <w:r w:rsidR="004F4839" w:rsidRPr="0036562B">
              <w:rPr>
                <w:sz w:val="18"/>
                <w:szCs w:val="18"/>
              </w:rPr>
              <w:t xml:space="preserve"> </w:t>
            </w:r>
          </w:p>
          <w:p w14:paraId="1EFE031F" w14:textId="77777777" w:rsidR="004F4839" w:rsidRPr="0036562B" w:rsidRDefault="00DC0FC0" w:rsidP="004F4839">
            <w:pPr>
              <w:pStyle w:val="Compact"/>
              <w:spacing w:before="60" w:after="60" w:line="259" w:lineRule="auto"/>
              <w:rPr>
                <w:rFonts w:eastAsiaTheme="minorEastAsia"/>
                <w:sz w:val="18"/>
                <w:szCs w:val="18"/>
              </w:rPr>
            </w:pPr>
            <m:oMath>
              <m:sSub>
                <m:sSubPr>
                  <m:ctrlPr>
                    <w:rPr>
                      <w:rFonts w:ascii="Cambria Math" w:hAnsi="Cambria Math"/>
                      <w:sz w:val="18"/>
                      <w:szCs w:val="18"/>
                    </w:rPr>
                  </m:ctrlPr>
                </m:sSubPr>
                <m:e>
                  <m:r>
                    <w:rPr>
                      <w:rFonts w:ascii="Cambria Math" w:hAnsi="Cambria Math"/>
                      <w:sz w:val="18"/>
                      <w:szCs w:val="18"/>
                    </w:rPr>
                    <m:t>c</m:t>
                  </m:r>
                </m:e>
                <m:sub>
                  <m:r>
                    <w:rPr>
                      <w:rFonts w:ascii="Cambria Math" w:hAnsi="Cambria Math"/>
                      <w:sz w:val="18"/>
                      <w:szCs w:val="18"/>
                    </w:rPr>
                    <m:t>ist</m:t>
                  </m:r>
                </m:sub>
              </m:sSub>
              <m:r>
                <w:rPr>
                  <w:rFonts w:ascii="Cambria Math" w:hAnsi="Cambria Math"/>
                  <w:sz w:val="18"/>
                  <w:szCs w:val="18"/>
                </w:rPr>
                <m:t>∼</m:t>
              </m:r>
              <m:r>
                <m:rPr>
                  <m:sty m:val="p"/>
                </m:rPr>
                <w:rPr>
                  <w:rFonts w:ascii="Cambria Math" w:hAnsi="Cambria Math"/>
                  <w:sz w:val="18"/>
                  <w:szCs w:val="18"/>
                </w:rPr>
                <m:t>NB</m:t>
              </m:r>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C</m:t>
                  </m:r>
                </m:e>
                <m:sub>
                  <m:r>
                    <w:rPr>
                      <w:rFonts w:ascii="Cambria Math" w:hAnsi="Cambria Math"/>
                      <w:sz w:val="18"/>
                      <w:szCs w:val="18"/>
                    </w:rPr>
                    <m:t>st</m:t>
                  </m:r>
                </m:sub>
              </m:sSub>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κ</m:t>
                  </m:r>
                </m:e>
                <m:sub>
                  <m:r>
                    <w:rPr>
                      <w:rFonts w:ascii="Cambria Math" w:hAnsi="Cambria Math"/>
                      <w:sz w:val="18"/>
                      <w:szCs w:val="18"/>
                    </w:rPr>
                    <m:t>st</m:t>
                  </m:r>
                </m:sub>
                <m:sup>
                  <m:r>
                    <w:rPr>
                      <w:rFonts w:ascii="Cambria Math" w:hAnsi="Cambria Math"/>
                      <w:sz w:val="18"/>
                      <w:szCs w:val="18"/>
                    </w:rPr>
                    <m:t>C</m:t>
                  </m:r>
                </m:sup>
              </m:sSubSup>
              <m:r>
                <w:rPr>
                  <w:rFonts w:ascii="Cambria Math" w:hAnsi="Cambria Math"/>
                  <w:sz w:val="18"/>
                  <w:szCs w:val="18"/>
                </w:rPr>
                <m:t>)</m:t>
              </m:r>
            </m:oMath>
            <w:r w:rsidR="004F4839" w:rsidRPr="0036562B">
              <w:rPr>
                <w:sz w:val="18"/>
                <w:szCs w:val="18"/>
              </w:rPr>
              <w:t xml:space="preserve"> </w:t>
            </w:r>
          </w:p>
          <w:p w14:paraId="45C60484" w14:textId="77777777" w:rsidR="004F4839" w:rsidRPr="0036562B" w:rsidRDefault="00DC0FC0" w:rsidP="004F4839">
            <w:pPr>
              <w:pStyle w:val="Compact"/>
              <w:spacing w:before="60" w:after="60" w:line="259" w:lineRule="auto"/>
              <w:rPr>
                <w:rFonts w:eastAsiaTheme="minorEastAsia"/>
                <w:sz w:val="18"/>
                <w:szCs w:val="18"/>
              </w:rPr>
            </w:pPr>
            <m:oMathPara>
              <m:oMath>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ist</m:t>
                    </m:r>
                  </m:sub>
                </m:sSub>
                <m:r>
                  <w:rPr>
                    <w:rFonts w:ascii="Cambria Math" w:hAnsi="Cambria Math"/>
                    <w:sz w:val="18"/>
                    <w:szCs w:val="18"/>
                  </w:rPr>
                  <m:t>∼</m:t>
                </m:r>
                <m:r>
                  <m:rPr>
                    <m:sty m:val="p"/>
                  </m:rPr>
                  <w:rPr>
                    <w:rFonts w:ascii="Cambria Math" w:hAnsi="Cambria Math"/>
                    <w:sz w:val="18"/>
                    <w:szCs w:val="18"/>
                  </w:rPr>
                  <m:t>Pois</m:t>
                </m:r>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c</m:t>
                    </m:r>
                  </m:e>
                  <m:sub>
                    <m:r>
                      <w:rPr>
                        <w:rFonts w:ascii="Cambria Math" w:hAnsi="Cambria Math"/>
                        <w:sz w:val="18"/>
                        <w:szCs w:val="18"/>
                      </w:rPr>
                      <m:t>ist</m:t>
                    </m:r>
                  </m:sub>
                </m:sSub>
                <m:sSub>
                  <m:sSubPr>
                    <m:ctrlPr>
                      <w:rPr>
                        <w:rFonts w:ascii="Cambria Math" w:hAnsi="Cambria Math"/>
                        <w:sz w:val="18"/>
                        <w:szCs w:val="18"/>
                      </w:rPr>
                    </m:ctrlPr>
                  </m:sSubPr>
                  <m:e>
                    <m:r>
                      <w:rPr>
                        <w:rFonts w:ascii="Cambria Math" w:hAnsi="Cambria Math"/>
                        <w:sz w:val="18"/>
                        <w:szCs w:val="18"/>
                      </w:rPr>
                      <m:t>s</m:t>
                    </m:r>
                  </m:e>
                  <m:sub>
                    <m:r>
                      <w:rPr>
                        <w:rFonts w:ascii="Cambria Math" w:hAnsi="Cambria Math"/>
                        <w:sz w:val="18"/>
                        <w:szCs w:val="18"/>
                      </w:rPr>
                      <m:t>ist</m:t>
                    </m:r>
                  </m:sub>
                </m:sSub>
                <m:r>
                  <w:rPr>
                    <w:rFonts w:ascii="Cambria Math" w:hAnsi="Cambria Math"/>
                    <w:sz w:val="18"/>
                    <w:szCs w:val="18"/>
                  </w:rPr>
                  <m:t>)</m:t>
                </m:r>
              </m:oMath>
            </m:oMathPara>
          </w:p>
          <w:p w14:paraId="45052B26" w14:textId="77777777" w:rsidR="00774199" w:rsidRPr="0036562B" w:rsidRDefault="00DC0FC0" w:rsidP="00774199">
            <w:pPr>
              <w:pStyle w:val="Compact"/>
              <w:spacing w:line="259" w:lineRule="auto"/>
              <w:rPr>
                <w:rFonts w:eastAsiaTheme="minorEastAsia"/>
                <w:sz w:val="18"/>
                <w:szCs w:val="18"/>
              </w:rPr>
            </w:pPr>
            <m:oMath>
              <m:sSubSup>
                <m:sSubSupPr>
                  <m:ctrlPr>
                    <w:rPr>
                      <w:rFonts w:ascii="Cambria Math" w:hAnsi="Cambria Math"/>
                      <w:sz w:val="18"/>
                      <w:szCs w:val="18"/>
                    </w:rPr>
                  </m:ctrlPr>
                </m:sSubSupPr>
                <m:e>
                  <m:r>
                    <w:rPr>
                      <w:rFonts w:ascii="Cambria Math" w:hAnsi="Cambria Math"/>
                      <w:sz w:val="18"/>
                      <w:szCs w:val="18"/>
                    </w:rPr>
                    <m:t>c</m:t>
                  </m:r>
                </m:e>
                <m:sub>
                  <m:r>
                    <w:rPr>
                      <w:rFonts w:ascii="Cambria Math" w:hAnsi="Cambria Math"/>
                      <w:sz w:val="18"/>
                      <w:szCs w:val="18"/>
                    </w:rPr>
                    <m:t>ist</m:t>
                  </m:r>
                </m:sub>
                <m:sup>
                  <m:r>
                    <w:rPr>
                      <w:rFonts w:ascii="Cambria Math" w:hAnsi="Cambria Math"/>
                      <w:sz w:val="18"/>
                      <w:szCs w:val="18"/>
                    </w:rPr>
                    <m:t>f</m:t>
                  </m:r>
                </m:sup>
              </m:sSubSup>
              <m:r>
                <w:rPr>
                  <w:rFonts w:ascii="Cambria Math" w:hAnsi="Cambria Math"/>
                  <w:sz w:val="18"/>
                  <w:szCs w:val="18"/>
                </w:rPr>
                <m:t>∼</m:t>
              </m:r>
              <m:r>
                <m:rPr>
                  <m:sty m:val="p"/>
                </m:rPr>
                <w:rPr>
                  <w:rFonts w:ascii="Cambria Math" w:hAnsi="Cambria Math"/>
                  <w:sz w:val="18"/>
                  <w:szCs w:val="18"/>
                </w:rPr>
                <m:t>Pois</m:t>
              </m:r>
              <m:r>
                <w:rPr>
                  <w:rFonts w:ascii="Cambria Math" w:hAnsi="Cambria Math"/>
                  <w:sz w:val="18"/>
                  <w:szCs w:val="18"/>
                </w:rPr>
                <m:t>(0.5</m:t>
              </m:r>
              <m:sSub>
                <m:sSubPr>
                  <m:ctrlPr>
                    <w:rPr>
                      <w:rFonts w:ascii="Cambria Math" w:hAnsi="Cambria Math"/>
                      <w:sz w:val="18"/>
                      <w:szCs w:val="18"/>
                    </w:rPr>
                  </m:ctrlPr>
                </m:sSubPr>
                <m:e>
                  <m:r>
                    <w:rPr>
                      <w:rFonts w:ascii="Cambria Math" w:hAnsi="Cambria Math"/>
                      <w:sz w:val="18"/>
                      <w:szCs w:val="18"/>
                    </w:rPr>
                    <m:t>c</m:t>
                  </m:r>
                </m:e>
                <m:sub>
                  <m:r>
                    <w:rPr>
                      <w:rFonts w:ascii="Cambria Math" w:hAnsi="Cambria Math"/>
                      <w:sz w:val="18"/>
                      <w:szCs w:val="18"/>
                    </w:rPr>
                    <m:t>ist</m:t>
                  </m:r>
                </m:sub>
              </m:sSub>
              <m:r>
                <w:rPr>
                  <w:rFonts w:ascii="Cambria Math" w:hAnsi="Cambria Math"/>
                  <w:sz w:val="18"/>
                  <w:szCs w:val="18"/>
                </w:rPr>
                <m:t>)</m:t>
              </m:r>
            </m:oMath>
            <w:r w:rsidR="00774199" w:rsidRPr="0036562B">
              <w:rPr>
                <w:sz w:val="18"/>
                <w:szCs w:val="18"/>
              </w:rPr>
              <w:t xml:space="preserve"> </w:t>
            </w:r>
          </w:p>
          <w:p w14:paraId="725529F7" w14:textId="77777777" w:rsidR="00774199" w:rsidRPr="0036562B" w:rsidRDefault="00DC0FC0" w:rsidP="00774199">
            <w:pPr>
              <w:pStyle w:val="Compact"/>
              <w:spacing w:line="259" w:lineRule="auto"/>
              <w:rPr>
                <w:rFonts w:eastAsiaTheme="minorEastAsia"/>
                <w:sz w:val="18"/>
                <w:szCs w:val="18"/>
              </w:rPr>
            </w:pPr>
            <m:oMath>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f</m:t>
                  </m:r>
                </m:sup>
              </m:sSubSup>
              <m:r>
                <w:rPr>
                  <w:rFonts w:ascii="Cambria Math" w:hAnsi="Cambria Math"/>
                  <w:sz w:val="18"/>
                  <w:szCs w:val="18"/>
                </w:rPr>
                <m:t>∼</m:t>
              </m:r>
              <m:r>
                <m:rPr>
                  <m:sty m:val="p"/>
                </m:rPr>
                <w:rPr>
                  <w:rFonts w:ascii="Cambria Math" w:hAnsi="Cambria Math"/>
                  <w:sz w:val="18"/>
                  <w:szCs w:val="18"/>
                </w:rPr>
                <m:t>Hypergeo</m:t>
              </m:r>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c</m:t>
                  </m:r>
                </m:e>
                <m:sub>
                  <m:r>
                    <w:rPr>
                      <w:rFonts w:ascii="Cambria Math" w:hAnsi="Cambria Math"/>
                      <w:sz w:val="18"/>
                      <w:szCs w:val="18"/>
                    </w:rPr>
                    <m:t>ist</m:t>
                  </m:r>
                </m:sub>
              </m:sSub>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c</m:t>
                  </m:r>
                </m:e>
                <m:sub>
                  <m:r>
                    <w:rPr>
                      <w:rFonts w:ascii="Cambria Math" w:hAnsi="Cambria Math"/>
                      <w:sz w:val="18"/>
                      <w:szCs w:val="18"/>
                    </w:rPr>
                    <m:t>ist</m:t>
                  </m:r>
                </m:sub>
                <m:sup>
                  <m:r>
                    <w:rPr>
                      <w:rFonts w:ascii="Cambria Math" w:hAnsi="Cambria Math"/>
                      <w:sz w:val="18"/>
                      <w:szCs w:val="18"/>
                    </w:rPr>
                    <m:t>f</m:t>
                  </m:r>
                </m:sup>
              </m:sSubSup>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ist</m:t>
                  </m:r>
                </m:sub>
              </m:sSub>
              <m:r>
                <w:rPr>
                  <w:rFonts w:ascii="Cambria Math" w:hAnsi="Cambria Math"/>
                  <w:sz w:val="18"/>
                  <w:szCs w:val="18"/>
                </w:rPr>
                <m:t>)</m:t>
              </m:r>
            </m:oMath>
            <w:r w:rsidR="00774199" w:rsidRPr="0036562B">
              <w:rPr>
                <w:sz w:val="18"/>
                <w:szCs w:val="18"/>
              </w:rPr>
              <w:t xml:space="preserve"> </w:t>
            </w:r>
          </w:p>
          <w:p w14:paraId="11CA6C7B" w14:textId="1A5F91CE" w:rsidR="00774199" w:rsidRPr="0036562B" w:rsidRDefault="00DC0FC0" w:rsidP="00774199">
            <w:pPr>
              <w:pStyle w:val="Compact"/>
              <w:spacing w:line="259" w:lineRule="auto"/>
              <w:rPr>
                <w:rFonts w:eastAsiaTheme="minorEastAsia"/>
                <w:sz w:val="18"/>
                <w:szCs w:val="18"/>
              </w:rPr>
            </w:pPr>
            <m:oMath>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m</m:t>
                  </m:r>
                </m:sup>
              </m:sSubSup>
              <m: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w</m:t>
                  </m:r>
                </m:e>
                <m:sub>
                  <m:r>
                    <w:rPr>
                      <w:rFonts w:ascii="Cambria Math" w:hAnsi="Cambria Math"/>
                      <w:sz w:val="18"/>
                      <w:szCs w:val="18"/>
                    </w:rPr>
                    <m:t>ist</m:t>
                  </m:r>
                </m:sub>
              </m:sSub>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f</m:t>
                  </m:r>
                </m:sup>
              </m:sSubSup>
            </m:oMath>
            <w:r w:rsidR="00774199" w:rsidRPr="0036562B">
              <w:rPr>
                <w:sz w:val="18"/>
                <w:szCs w:val="18"/>
              </w:rPr>
              <w:t xml:space="preserve"> </w:t>
            </w:r>
          </w:p>
        </w:tc>
      </w:tr>
      <w:tr w:rsidR="00774199" w14:paraId="740C5CE5" w14:textId="77777777" w:rsidTr="00774199">
        <w:tc>
          <w:tcPr>
            <w:tcW w:w="1351" w:type="dxa"/>
            <w:tcBorders>
              <w:top w:val="single" w:sz="4" w:space="0" w:color="auto"/>
            </w:tcBorders>
            <w:vAlign w:val="center"/>
          </w:tcPr>
          <w:p w14:paraId="1450D307" w14:textId="77777777" w:rsidR="00774199" w:rsidRPr="0036562B" w:rsidRDefault="00774199" w:rsidP="004F4839">
            <w:pPr>
              <w:pStyle w:val="Compact"/>
              <w:jc w:val="center"/>
              <w:rPr>
                <w:sz w:val="20"/>
                <w:szCs w:val="20"/>
              </w:rPr>
            </w:pPr>
            <w:r w:rsidRPr="0036562B">
              <w:rPr>
                <w:sz w:val="20"/>
                <w:szCs w:val="20"/>
              </w:rPr>
              <w:t>Pairs</w:t>
            </w:r>
          </w:p>
        </w:tc>
        <w:tc>
          <w:tcPr>
            <w:tcW w:w="12420" w:type="dxa"/>
            <w:gridSpan w:val="5"/>
            <w:tcBorders>
              <w:top w:val="single" w:sz="4" w:space="0" w:color="auto"/>
              <w:bottom w:val="single" w:sz="4" w:space="0" w:color="auto"/>
            </w:tcBorders>
            <w:vAlign w:val="center"/>
          </w:tcPr>
          <w:p w14:paraId="265A5F72" w14:textId="77777777" w:rsidR="00774199" w:rsidRPr="0036562B" w:rsidRDefault="00DC0FC0" w:rsidP="00774199">
            <w:pPr>
              <w:pStyle w:val="Compact"/>
              <w:spacing w:line="259" w:lineRule="auto"/>
              <w:jc w:val="center"/>
              <w:rPr>
                <w:sz w:val="18"/>
                <w:szCs w:val="18"/>
              </w:rPr>
            </w:pPr>
            <m:oMathPara>
              <m:oMath>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Φ</m:t>
                    </m:r>
                  </m:sup>
                </m:sSubSup>
                <m:r>
                  <w:rPr>
                    <w:rFonts w:ascii="Cambria Math" w:hAnsi="Cambria Math"/>
                    <w:sz w:val="18"/>
                    <w:szCs w:val="18"/>
                  </w:rPr>
                  <m:t>=</m:t>
                </m:r>
                <m:r>
                  <m:rPr>
                    <m:nor/>
                  </m:rPr>
                  <w:rPr>
                    <w:sz w:val="18"/>
                    <w:szCs w:val="18"/>
                  </w:rPr>
                  <m:t>min</m:t>
                </m:r>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m</m:t>
                    </m:r>
                  </m:sup>
                </m:sSubSup>
                <m:r>
                  <w:rPr>
                    <w:rFonts w:ascii="Cambria Math" w:hAnsi="Cambria Math"/>
                    <w:sz w:val="18"/>
                    <w:szCs w:val="18"/>
                  </w:rPr>
                  <m:t>,</m:t>
                </m:r>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f</m:t>
                    </m:r>
                  </m:sup>
                </m:sSubSup>
                <m:r>
                  <w:rPr>
                    <w:rFonts w:ascii="Cambria Math" w:hAnsi="Cambria Math"/>
                    <w:sz w:val="18"/>
                    <w:szCs w:val="18"/>
                  </w:rPr>
                  <m:t>)</m:t>
                </m:r>
              </m:oMath>
            </m:oMathPara>
          </w:p>
        </w:tc>
      </w:tr>
      <w:tr w:rsidR="004F4839" w14:paraId="5F4ED4F3" w14:textId="77777777" w:rsidTr="00774199">
        <w:tc>
          <w:tcPr>
            <w:tcW w:w="1351" w:type="dxa"/>
            <w:tcBorders>
              <w:top w:val="single" w:sz="4" w:space="0" w:color="auto"/>
            </w:tcBorders>
            <w:vAlign w:val="center"/>
          </w:tcPr>
          <w:p w14:paraId="27187EAE" w14:textId="77777777" w:rsidR="004F4839" w:rsidRDefault="004F4839" w:rsidP="004F4839">
            <w:pPr>
              <w:pStyle w:val="Compact"/>
              <w:jc w:val="center"/>
              <w:rPr>
                <w:sz w:val="20"/>
                <w:szCs w:val="20"/>
              </w:rPr>
            </w:pPr>
            <w:r w:rsidRPr="0036562B">
              <w:rPr>
                <w:sz w:val="20"/>
                <w:szCs w:val="20"/>
              </w:rPr>
              <w:t>Eggs</w:t>
            </w:r>
          </w:p>
          <w:p w14:paraId="1954BE25" w14:textId="4416506F" w:rsidR="0036562B" w:rsidRPr="0036562B" w:rsidRDefault="0036562B" w:rsidP="004F4839">
            <w:pPr>
              <w:pStyle w:val="Compact"/>
              <w:jc w:val="center"/>
              <w:rPr>
                <w:sz w:val="20"/>
                <w:szCs w:val="20"/>
              </w:rPr>
            </w:pPr>
          </w:p>
        </w:tc>
        <w:tc>
          <w:tcPr>
            <w:tcW w:w="12420" w:type="dxa"/>
            <w:gridSpan w:val="5"/>
            <w:tcBorders>
              <w:top w:val="single" w:sz="4" w:space="0" w:color="auto"/>
            </w:tcBorders>
          </w:tcPr>
          <w:p w14:paraId="3063571F" w14:textId="77777777" w:rsidR="004F4839" w:rsidRPr="0036562B" w:rsidRDefault="00DC0FC0" w:rsidP="004F4839">
            <w:pPr>
              <w:pStyle w:val="Compact"/>
              <w:jc w:val="center"/>
              <w:rPr>
                <w:rFonts w:eastAsiaTheme="minorEastAsia"/>
                <w:sz w:val="18"/>
                <w:szCs w:val="18"/>
              </w:rPr>
            </w:pPr>
            <m:oMathPara>
              <m:oMath>
                <m:sSub>
                  <m:sSubPr>
                    <m:ctrlPr>
                      <w:rPr>
                        <w:rFonts w:ascii="Cambria Math" w:hAnsi="Cambria Math"/>
                        <w:sz w:val="18"/>
                        <w:szCs w:val="18"/>
                      </w:rPr>
                    </m:ctrlPr>
                  </m:sSubPr>
                  <m:e>
                    <m:r>
                      <m:rPr>
                        <m:scr m:val="script"/>
                        <m:sty m:val="p"/>
                      </m:rPr>
                      <w:rPr>
                        <w:rFonts w:ascii="Cambria Math" w:hAnsi="Cambria Math"/>
                        <w:sz w:val="18"/>
                        <w:szCs w:val="18"/>
                      </w:rPr>
                      <m:t>e</m:t>
                    </m:r>
                  </m:e>
                  <m:sub>
                    <m:r>
                      <w:rPr>
                        <w:rFonts w:ascii="Cambria Math" w:hAnsi="Cambria Math"/>
                        <w:sz w:val="18"/>
                        <w:szCs w:val="18"/>
                      </w:rPr>
                      <m:t>ist</m:t>
                    </m:r>
                  </m:sub>
                </m:sSub>
                <m:r>
                  <w:rPr>
                    <w:rFonts w:ascii="Cambria Math" w:hAnsi="Cambria Math"/>
                    <w:sz w:val="18"/>
                    <w:szCs w:val="18"/>
                  </w:rPr>
                  <m:t>∼</m:t>
                </m:r>
                <m:r>
                  <m:rPr>
                    <m:sty m:val="p"/>
                  </m:rPr>
                  <w:rPr>
                    <w:rFonts w:ascii="Cambria Math" w:hAnsi="Cambria Math"/>
                    <w:sz w:val="18"/>
                    <w:szCs w:val="18"/>
                  </w:rPr>
                  <m:t>NB</m:t>
                </m:r>
                <m:r>
                  <w:rPr>
                    <w:rFonts w:ascii="Cambria Math" w:hAnsi="Cambria Math"/>
                    <w:sz w:val="18"/>
                    <w:szCs w:val="18"/>
                  </w:rPr>
                  <m:t>(h</m:t>
                </m:r>
                <m:sSubSup>
                  <m:sSubSupPr>
                    <m:ctrlPr>
                      <w:rPr>
                        <w:rFonts w:ascii="Cambria Math" w:hAnsi="Cambria Math"/>
                        <w:sz w:val="18"/>
                        <w:szCs w:val="18"/>
                      </w:rPr>
                    </m:ctrlPr>
                  </m:sSubSupPr>
                  <m:e>
                    <m:r>
                      <w:rPr>
                        <w:rFonts w:ascii="Cambria Math" w:hAnsi="Cambria Math"/>
                        <w:sz w:val="18"/>
                        <w:szCs w:val="18"/>
                      </w:rPr>
                      <m:t>w</m:t>
                    </m:r>
                  </m:e>
                  <m:sub>
                    <m:r>
                      <w:rPr>
                        <w:rFonts w:ascii="Cambria Math" w:hAnsi="Cambria Math"/>
                        <w:sz w:val="18"/>
                        <w:szCs w:val="18"/>
                      </w:rPr>
                      <m:t>ist</m:t>
                    </m:r>
                  </m:sub>
                  <m:sup>
                    <m:r>
                      <w:rPr>
                        <w:rFonts w:ascii="Cambria Math" w:hAnsi="Cambria Math"/>
                        <w:sz w:val="18"/>
                        <w:szCs w:val="18"/>
                      </w:rPr>
                      <m:t>ϕ</m:t>
                    </m:r>
                  </m:sup>
                </m:sSubSup>
                <m:r>
                  <w:rPr>
                    <w:rFonts w:ascii="Cambria Math" w:hAnsi="Cambria Math"/>
                    <w:sz w:val="18"/>
                    <w:szCs w:val="18"/>
                  </w:rPr>
                  <m:t>,r)</m:t>
                </m:r>
              </m:oMath>
            </m:oMathPara>
          </w:p>
          <w:p w14:paraId="630F5C25" w14:textId="7AEEA600" w:rsidR="0036562B" w:rsidRPr="0036562B" w:rsidRDefault="0036562B" w:rsidP="004F4839">
            <w:pPr>
              <w:pStyle w:val="Compact"/>
              <w:jc w:val="center"/>
              <w:rPr>
                <w:sz w:val="18"/>
                <w:szCs w:val="18"/>
              </w:rPr>
            </w:pPr>
          </w:p>
        </w:tc>
      </w:tr>
      <w:tr w:rsidR="0036562B" w14:paraId="4A073B71" w14:textId="77777777" w:rsidTr="00915B42">
        <w:tc>
          <w:tcPr>
            <w:tcW w:w="6885" w:type="dxa"/>
            <w:gridSpan w:val="3"/>
          </w:tcPr>
          <w:p w14:paraId="78757A74" w14:textId="136AB378" w:rsidR="0036562B" w:rsidRDefault="00DC0FC0" w:rsidP="004F4839">
            <w:pPr>
              <w:pStyle w:val="Compact"/>
              <w:rPr>
                <w:rFonts w:ascii="Cambria" w:eastAsia="Cambria" w:hAnsi="Cambria" w:cs="Times New Roman"/>
                <w:sz w:val="18"/>
              </w:rPr>
            </w:pPr>
            <m:oMath>
              <m:sSup>
                <m:sSupPr>
                  <m:ctrlPr>
                    <w:rPr>
                      <w:rFonts w:ascii="Cambria Math" w:eastAsia="Cambria" w:hAnsi="Cambria Math" w:cs="Times New Roman"/>
                      <w:i/>
                      <w:sz w:val="18"/>
                    </w:rPr>
                  </m:ctrlPr>
                </m:sSupPr>
                <m:e>
                  <m:r>
                    <w:rPr>
                      <w:rFonts w:ascii="Cambria Math" w:eastAsia="Cambria" w:hAnsi="Cambria Math" w:cs="Times New Roman"/>
                      <w:sz w:val="18"/>
                    </w:rPr>
                    <m:t>θ</m:t>
                  </m:r>
                </m:e>
                <m:sup>
                  <m:r>
                    <m:rPr>
                      <m:scr m:val="script"/>
                    </m:rPr>
                    <w:rPr>
                      <w:rFonts w:ascii="Cambria Math" w:eastAsia="Cambria" w:hAnsi="Cambria Math" w:cs="Times New Roman"/>
                      <w:sz w:val="18"/>
                    </w:rPr>
                    <m:t>D</m:t>
                  </m:r>
                </m:sup>
              </m:sSup>
            </m:oMath>
            <w:r w:rsidR="0036562B">
              <w:rPr>
                <w:rFonts w:ascii="Cambria" w:eastAsia="Cambria" w:hAnsi="Cambria" w:cs="Times New Roman"/>
                <w:sz w:val="18"/>
              </w:rPr>
              <w:t xml:space="preserve">: multivariate prior for data-generating case, </w:t>
            </w:r>
            <m:oMath>
              <m:r>
                <m:rPr>
                  <m:scr m:val="script"/>
                </m:rPr>
                <w:rPr>
                  <w:rFonts w:ascii="Cambria Math" w:eastAsia="Cambria" w:hAnsi="Cambria Math" w:cs="Times New Roman"/>
                  <w:sz w:val="18"/>
                </w:rPr>
                <m:t>D</m:t>
              </m:r>
            </m:oMath>
          </w:p>
          <w:p w14:paraId="60DE9FF9" w14:textId="2659C5A1" w:rsidR="0036562B" w:rsidRDefault="00DC0FC0" w:rsidP="004F4839">
            <w:pPr>
              <w:pStyle w:val="Compact"/>
              <w:rPr>
                <w:rFonts w:ascii="Cambria" w:eastAsia="Cambria" w:hAnsi="Cambria" w:cs="Times New Roman"/>
                <w:sz w:val="18"/>
              </w:rPr>
            </w:pPr>
            <m:oMath>
              <m:sSub>
                <m:sSubPr>
                  <m:ctrlPr>
                    <w:rPr>
                      <w:rFonts w:ascii="Cambria Math" w:eastAsia="Cambria" w:hAnsi="Cambria Math" w:cs="Times New Roman"/>
                      <w:i/>
                      <w:sz w:val="18"/>
                    </w:rPr>
                  </m:ctrlPr>
                </m:sSubPr>
                <m:e>
                  <m:r>
                    <w:rPr>
                      <w:rFonts w:ascii="Cambria Math" w:eastAsia="Cambria" w:hAnsi="Cambria Math" w:cs="Times New Roman"/>
                      <w:sz w:val="18"/>
                    </w:rPr>
                    <m:t>W</m:t>
                  </m:r>
                </m:e>
                <m:sub>
                  <m:r>
                    <w:rPr>
                      <w:rFonts w:ascii="Cambria Math" w:eastAsia="Cambria" w:hAnsi="Cambria Math" w:cs="Times New Roman"/>
                      <w:sz w:val="18"/>
                    </w:rPr>
                    <m:t>st</m:t>
                  </m:r>
                </m:sub>
              </m:sSub>
            </m:oMath>
            <w:r w:rsidR="0036562B">
              <w:rPr>
                <w:rFonts w:ascii="Cambria" w:eastAsia="Cambria" w:hAnsi="Cambria" w:cs="Times New Roman"/>
                <w:sz w:val="18"/>
              </w:rPr>
              <w:t xml:space="preserve">: mean worm burden in shehia, </w:t>
            </w:r>
            <m:oMath>
              <m:r>
                <w:rPr>
                  <w:rFonts w:ascii="Cambria Math" w:eastAsia="Cambria" w:hAnsi="Cambria Math" w:cs="Times New Roman"/>
                  <w:sz w:val="18"/>
                </w:rPr>
                <m:t>s</m:t>
              </m:r>
            </m:oMath>
            <w:r w:rsidR="0036562B">
              <w:rPr>
                <w:rFonts w:ascii="Cambria" w:eastAsia="Cambria" w:hAnsi="Cambria" w:cs="Times New Roman"/>
                <w:sz w:val="18"/>
              </w:rPr>
              <w:t xml:space="preserve">, and year, </w:t>
            </w:r>
            <m:oMath>
              <m:r>
                <w:rPr>
                  <w:rFonts w:ascii="Cambria Math" w:eastAsia="Cambria" w:hAnsi="Cambria Math" w:cs="Times New Roman"/>
                  <w:sz w:val="18"/>
                </w:rPr>
                <m:t>t</m:t>
              </m:r>
            </m:oMath>
          </w:p>
          <w:p w14:paraId="223510E5" w14:textId="50A08013" w:rsidR="0036562B" w:rsidRDefault="00DC0FC0" w:rsidP="004F4839">
            <w:pPr>
              <w:pStyle w:val="Compact"/>
              <w:rPr>
                <w:rFonts w:ascii="Cambria" w:eastAsia="Cambria" w:hAnsi="Cambria" w:cs="Times New Roman"/>
                <w:sz w:val="18"/>
              </w:rPr>
            </w:pPr>
            <m:oMath>
              <m:sSubSup>
                <m:sSubSupPr>
                  <m:ctrlPr>
                    <w:rPr>
                      <w:rFonts w:ascii="Cambria Math" w:eastAsia="Cambria" w:hAnsi="Cambria Math" w:cs="Times New Roman"/>
                      <w:i/>
                      <w:sz w:val="18"/>
                    </w:rPr>
                  </m:ctrlPr>
                </m:sSubSupPr>
                <m:e>
                  <m:r>
                    <w:rPr>
                      <w:rFonts w:ascii="Cambria Math" w:eastAsia="Cambria" w:hAnsi="Cambria Math" w:cs="Times New Roman"/>
                      <w:sz w:val="18"/>
                    </w:rPr>
                    <m:t>w</m:t>
                  </m:r>
                </m:e>
                <m:sub>
                  <m:r>
                    <w:rPr>
                      <w:rFonts w:ascii="Cambria Math" w:eastAsia="Cambria" w:hAnsi="Cambria Math" w:cs="Times New Roman"/>
                      <w:sz w:val="18"/>
                    </w:rPr>
                    <m:t>ist</m:t>
                  </m:r>
                </m:sub>
                <m:sup>
                  <m:r>
                    <w:rPr>
                      <w:rFonts w:ascii="Cambria Math" w:eastAsia="Cambria" w:hAnsi="Cambria Math" w:cs="Times New Roman"/>
                      <w:sz w:val="18"/>
                    </w:rPr>
                    <m:t>x</m:t>
                  </m:r>
                </m:sup>
              </m:sSubSup>
            </m:oMath>
            <w:r w:rsidR="0036562B">
              <w:rPr>
                <w:rFonts w:ascii="Cambria" w:eastAsia="Cambria" w:hAnsi="Cambria" w:cs="Times New Roman"/>
                <w:sz w:val="18"/>
              </w:rPr>
              <w:t xml:space="preserve">: individual, </w:t>
            </w:r>
            <m:oMath>
              <m:r>
                <w:rPr>
                  <w:rFonts w:ascii="Cambria Math" w:eastAsia="Cambria" w:hAnsi="Cambria Math" w:cs="Times New Roman"/>
                  <w:sz w:val="18"/>
                </w:rPr>
                <m:t>i</m:t>
              </m:r>
            </m:oMath>
            <w:r w:rsidR="0036562B">
              <w:rPr>
                <w:rFonts w:ascii="Cambria" w:eastAsia="Cambria" w:hAnsi="Cambria" w:cs="Times New Roman"/>
                <w:sz w:val="18"/>
              </w:rPr>
              <w:t xml:space="preserve">, worm burden in shehia, </w:t>
            </w:r>
            <m:oMath>
              <m:r>
                <w:rPr>
                  <w:rFonts w:ascii="Cambria Math" w:eastAsia="Cambria" w:hAnsi="Cambria Math" w:cs="Times New Roman"/>
                  <w:sz w:val="18"/>
                </w:rPr>
                <m:t>s</m:t>
              </m:r>
            </m:oMath>
            <w:r w:rsidR="0036562B">
              <w:rPr>
                <w:rFonts w:ascii="Cambria" w:eastAsia="Cambria" w:hAnsi="Cambria" w:cs="Times New Roman"/>
                <w:sz w:val="18"/>
              </w:rPr>
              <w:t xml:space="preserve">, and year, </w:t>
            </w:r>
            <m:oMath>
              <m:r>
                <w:rPr>
                  <w:rFonts w:ascii="Cambria Math" w:eastAsia="Cambria" w:hAnsi="Cambria Math" w:cs="Times New Roman"/>
                  <w:sz w:val="18"/>
                </w:rPr>
                <m:t>t</m:t>
              </m:r>
            </m:oMath>
            <w:r w:rsidR="0036562B">
              <w:rPr>
                <w:rFonts w:ascii="Cambria" w:eastAsia="Cambria" w:hAnsi="Cambria" w:cs="Times New Roman"/>
                <w:sz w:val="18"/>
              </w:rPr>
              <w:t>, with sex (</w:t>
            </w:r>
            <w:r w:rsidR="00137297" w:rsidRPr="00137297">
              <w:rPr>
                <w:rFonts w:ascii="Cambria" w:eastAsia="Cambria" w:hAnsi="Cambria" w:cs="Times New Roman"/>
                <w:i/>
                <w:iCs/>
                <w:sz w:val="18"/>
                <w:u w:val="single"/>
              </w:rPr>
              <w:t>m</w:t>
            </w:r>
            <w:r w:rsidR="00137297">
              <w:rPr>
                <w:rFonts w:ascii="Cambria" w:eastAsia="Cambria" w:hAnsi="Cambria" w:cs="Times New Roman"/>
                <w:sz w:val="18"/>
              </w:rPr>
              <w:t xml:space="preserve">ale or </w:t>
            </w:r>
            <w:r w:rsidR="00137297">
              <w:rPr>
                <w:rFonts w:ascii="Cambria" w:eastAsia="Cambria" w:hAnsi="Cambria" w:cs="Times New Roman"/>
                <w:i/>
                <w:iCs/>
                <w:sz w:val="18"/>
                <w:u w:val="single"/>
              </w:rPr>
              <w:t>f</w:t>
            </w:r>
            <w:r w:rsidR="00137297">
              <w:rPr>
                <w:rFonts w:ascii="Cambria" w:eastAsia="Cambria" w:hAnsi="Cambria" w:cs="Times New Roman"/>
                <w:sz w:val="18"/>
              </w:rPr>
              <w:t>emale</w:t>
            </w:r>
            <w:r w:rsidR="0036562B">
              <w:rPr>
                <w:rFonts w:ascii="Cambria" w:eastAsia="Cambria" w:hAnsi="Cambria" w:cs="Times New Roman"/>
                <w:sz w:val="18"/>
              </w:rPr>
              <w:t>) and distribution assumption</w:t>
            </w:r>
            <w:r w:rsidR="00137297">
              <w:rPr>
                <w:rFonts w:ascii="Cambria" w:eastAsia="Cambria" w:hAnsi="Cambria" w:cs="Times New Roman"/>
                <w:sz w:val="18"/>
              </w:rPr>
              <w:t xml:space="preserve"> (</w:t>
            </w:r>
            <w:r w:rsidR="00137297">
              <w:rPr>
                <w:rFonts w:ascii="Cambria" w:eastAsia="Cambria" w:hAnsi="Cambria" w:cs="Times New Roman"/>
                <w:i/>
                <w:iCs/>
                <w:sz w:val="18"/>
                <w:u w:val="single"/>
              </w:rPr>
              <w:t>t</w:t>
            </w:r>
            <w:r w:rsidR="00137297">
              <w:rPr>
                <w:rFonts w:ascii="Cambria" w:eastAsia="Cambria" w:hAnsi="Cambria" w:cs="Times New Roman"/>
                <w:sz w:val="18"/>
              </w:rPr>
              <w:t xml:space="preserve">ogether or </w:t>
            </w:r>
            <w:r w:rsidR="00137297">
              <w:rPr>
                <w:rFonts w:ascii="Cambria" w:eastAsia="Cambria" w:hAnsi="Cambria" w:cs="Times New Roman"/>
                <w:i/>
                <w:iCs/>
                <w:sz w:val="18"/>
                <w:u w:val="single"/>
              </w:rPr>
              <w:t>s</w:t>
            </w:r>
            <w:r w:rsidR="00137297">
              <w:rPr>
                <w:rFonts w:ascii="Cambria" w:eastAsia="Cambria" w:hAnsi="Cambria" w:cs="Times New Roman"/>
                <w:sz w:val="18"/>
              </w:rPr>
              <w:t>eparate)</w:t>
            </w:r>
            <w:r w:rsidR="0036562B">
              <w:rPr>
                <w:rFonts w:ascii="Cambria" w:eastAsia="Cambria" w:hAnsi="Cambria" w:cs="Times New Roman"/>
                <w:sz w:val="18"/>
              </w:rPr>
              <w:t xml:space="preserve">, </w:t>
            </w:r>
            <m:oMath>
              <m:r>
                <w:rPr>
                  <w:rFonts w:ascii="Cambria Math" w:eastAsia="Cambria" w:hAnsi="Cambria Math" w:cs="Times New Roman"/>
                  <w:sz w:val="18"/>
                </w:rPr>
                <m:t>x</m:t>
              </m:r>
            </m:oMath>
          </w:p>
          <w:p w14:paraId="7F55C0BD" w14:textId="77777777" w:rsidR="0036562B" w:rsidRDefault="00DC0FC0" w:rsidP="004F4839">
            <w:pPr>
              <w:pStyle w:val="Compact"/>
              <w:rPr>
                <w:rFonts w:ascii="Cambria" w:eastAsia="Cambria" w:hAnsi="Cambria" w:cs="Times New Roman"/>
                <w:sz w:val="18"/>
              </w:rPr>
            </w:pPr>
            <m:oMath>
              <m:sSub>
                <m:sSubPr>
                  <m:ctrlPr>
                    <w:rPr>
                      <w:rFonts w:ascii="Cambria Math" w:eastAsia="Cambria" w:hAnsi="Cambria Math" w:cs="Times New Roman"/>
                      <w:i/>
                      <w:sz w:val="18"/>
                    </w:rPr>
                  </m:ctrlPr>
                </m:sSubPr>
                <m:e>
                  <m:r>
                    <w:rPr>
                      <w:rFonts w:ascii="Cambria Math" w:eastAsia="Cambria" w:hAnsi="Cambria Math" w:cs="Times New Roman"/>
                      <w:sz w:val="18"/>
                    </w:rPr>
                    <m:t>k</m:t>
                  </m:r>
                </m:e>
                <m:sub>
                  <m:r>
                    <w:rPr>
                      <w:rFonts w:ascii="Cambria Math" w:eastAsia="Cambria" w:hAnsi="Cambria Math" w:cs="Times New Roman"/>
                      <w:sz w:val="18"/>
                    </w:rPr>
                    <m:t>st</m:t>
                  </m:r>
                </m:sub>
              </m:sSub>
            </m:oMath>
            <w:r w:rsidR="0036562B">
              <w:rPr>
                <w:rFonts w:ascii="Cambria" w:eastAsia="Cambria" w:hAnsi="Cambria" w:cs="Times New Roman"/>
                <w:sz w:val="18"/>
              </w:rPr>
              <w:t xml:space="preserve">: aggregation parameter in </w:t>
            </w:r>
            <w:proofErr w:type="spellStart"/>
            <w:r w:rsidR="0036562B">
              <w:rPr>
                <w:rFonts w:ascii="Cambria" w:eastAsia="Cambria" w:hAnsi="Cambria" w:cs="Times New Roman"/>
                <w:sz w:val="18"/>
              </w:rPr>
              <w:t>shehia</w:t>
            </w:r>
            <w:proofErr w:type="spellEnd"/>
            <w:r w:rsidR="0036562B">
              <w:rPr>
                <w:rFonts w:ascii="Cambria" w:eastAsia="Cambria" w:hAnsi="Cambria" w:cs="Times New Roman"/>
                <w:sz w:val="18"/>
              </w:rPr>
              <w:t xml:space="preserve">, </w:t>
            </w:r>
            <m:oMath>
              <m:r>
                <w:rPr>
                  <w:rFonts w:ascii="Cambria Math" w:eastAsia="Cambria" w:hAnsi="Cambria Math" w:cs="Times New Roman"/>
                  <w:sz w:val="18"/>
                </w:rPr>
                <m:t>s</m:t>
              </m:r>
            </m:oMath>
            <w:r w:rsidR="0036562B">
              <w:rPr>
                <w:rFonts w:ascii="Cambria" w:eastAsia="Cambria" w:hAnsi="Cambria" w:cs="Times New Roman"/>
                <w:sz w:val="18"/>
              </w:rPr>
              <w:t xml:space="preserve">, and year, </w:t>
            </w:r>
            <m:oMath>
              <m:r>
                <w:rPr>
                  <w:rFonts w:ascii="Cambria Math" w:eastAsia="Cambria" w:hAnsi="Cambria Math" w:cs="Times New Roman"/>
                  <w:sz w:val="18"/>
                </w:rPr>
                <m:t>t</m:t>
              </m:r>
            </m:oMath>
          </w:p>
          <w:p w14:paraId="4FD117DB" w14:textId="5CEB921C" w:rsidR="0036562B" w:rsidRDefault="00DC0FC0" w:rsidP="004F4839">
            <w:pPr>
              <w:pStyle w:val="Compact"/>
              <w:rPr>
                <w:rFonts w:ascii="Cambria" w:eastAsia="Cambria" w:hAnsi="Cambria" w:cs="Times New Roman"/>
                <w:sz w:val="18"/>
              </w:rPr>
            </w:pPr>
            <m:oMath>
              <m:sSub>
                <m:sSubPr>
                  <m:ctrlPr>
                    <w:rPr>
                      <w:rFonts w:ascii="Cambria Math" w:eastAsia="Cambria" w:hAnsi="Cambria Math" w:cs="Times New Roman"/>
                      <w:i/>
                      <w:sz w:val="18"/>
                    </w:rPr>
                  </m:ctrlPr>
                </m:sSubPr>
                <m:e>
                  <m:r>
                    <w:rPr>
                      <w:rFonts w:ascii="Cambria Math" w:eastAsia="Cambria" w:hAnsi="Cambria Math" w:cs="Times New Roman"/>
                      <w:sz w:val="18"/>
                    </w:rPr>
                    <m:t>C</m:t>
                  </m:r>
                </m:e>
                <m:sub>
                  <m:r>
                    <w:rPr>
                      <w:rFonts w:ascii="Cambria Math" w:eastAsia="Cambria" w:hAnsi="Cambria Math" w:cs="Times New Roman"/>
                      <w:sz w:val="18"/>
                    </w:rPr>
                    <m:t>st</m:t>
                  </m:r>
                </m:sub>
              </m:sSub>
            </m:oMath>
            <w:r w:rsidR="0036562B">
              <w:rPr>
                <w:rFonts w:ascii="Cambria" w:eastAsia="Cambria" w:hAnsi="Cambria" w:cs="Times New Roman"/>
                <w:sz w:val="18"/>
              </w:rPr>
              <w:t xml:space="preserve">: mean cercarial exposure in shehia, </w:t>
            </w:r>
            <m:oMath>
              <m:r>
                <w:rPr>
                  <w:rFonts w:ascii="Cambria Math" w:eastAsia="Cambria" w:hAnsi="Cambria Math" w:cs="Times New Roman"/>
                  <w:sz w:val="18"/>
                </w:rPr>
                <m:t>s</m:t>
              </m:r>
            </m:oMath>
            <w:r w:rsidR="0036562B">
              <w:rPr>
                <w:rFonts w:ascii="Cambria" w:eastAsia="Cambria" w:hAnsi="Cambria" w:cs="Times New Roman"/>
                <w:sz w:val="18"/>
              </w:rPr>
              <w:t xml:space="preserve">, and year, </w:t>
            </w:r>
            <m:oMath>
              <m:r>
                <w:rPr>
                  <w:rFonts w:ascii="Cambria Math" w:eastAsia="Cambria" w:hAnsi="Cambria Math" w:cs="Times New Roman"/>
                  <w:sz w:val="18"/>
                </w:rPr>
                <m:t>t</m:t>
              </m:r>
            </m:oMath>
          </w:p>
        </w:tc>
        <w:tc>
          <w:tcPr>
            <w:tcW w:w="6886" w:type="dxa"/>
            <w:gridSpan w:val="3"/>
          </w:tcPr>
          <w:p w14:paraId="697E5EFD" w14:textId="178CFAE4" w:rsidR="0036562B" w:rsidRDefault="00DC0FC0" w:rsidP="004F4839">
            <w:pPr>
              <w:pStyle w:val="Compact"/>
              <w:rPr>
                <w:rFonts w:ascii="Cambria" w:eastAsia="Cambria" w:hAnsi="Cambria" w:cs="Times New Roman"/>
                <w:sz w:val="18"/>
              </w:rPr>
            </w:pPr>
            <m:oMath>
              <m:sSub>
                <m:sSubPr>
                  <m:ctrlPr>
                    <w:rPr>
                      <w:rFonts w:ascii="Cambria Math" w:eastAsia="Cambria" w:hAnsi="Cambria Math" w:cs="Times New Roman"/>
                      <w:i/>
                      <w:sz w:val="18"/>
                    </w:rPr>
                  </m:ctrlPr>
                </m:sSubPr>
                <m:e>
                  <m:r>
                    <w:rPr>
                      <w:rFonts w:ascii="Cambria Math" w:eastAsia="Cambria" w:hAnsi="Cambria Math" w:cs="Times New Roman"/>
                      <w:sz w:val="18"/>
                    </w:rPr>
                    <m:t>α</m:t>
                  </m:r>
                </m:e>
                <m:sub>
                  <m:r>
                    <w:rPr>
                      <w:rFonts w:ascii="Cambria Math" w:eastAsia="Cambria" w:hAnsi="Cambria Math" w:cs="Times New Roman"/>
                      <w:sz w:val="18"/>
                    </w:rPr>
                    <m:t>S</m:t>
                  </m:r>
                </m:sub>
              </m:sSub>
            </m:oMath>
            <w:r w:rsidR="0036562B">
              <w:rPr>
                <w:rFonts w:ascii="Cambria" w:eastAsia="Cambria" w:hAnsi="Cambria" w:cs="Times New Roman"/>
                <w:sz w:val="18"/>
              </w:rPr>
              <w:t xml:space="preserve">: shape parameter of gamma-distributed susceptibility, </w:t>
            </w:r>
            <m:oMath>
              <m:r>
                <w:rPr>
                  <w:rFonts w:ascii="Cambria Math" w:eastAsia="Cambria" w:hAnsi="Cambria Math" w:cs="Times New Roman"/>
                  <w:sz w:val="18"/>
                </w:rPr>
                <m:t>S</m:t>
              </m:r>
            </m:oMath>
          </w:p>
          <w:p w14:paraId="6F791852" w14:textId="3230559D" w:rsidR="0036562B" w:rsidRDefault="00DC0FC0" w:rsidP="004F4839">
            <w:pPr>
              <w:pStyle w:val="Compact"/>
              <w:rPr>
                <w:rFonts w:ascii="Cambria" w:eastAsia="Cambria" w:hAnsi="Cambria" w:cs="Times New Roman"/>
                <w:sz w:val="18"/>
              </w:rPr>
            </w:pPr>
            <m:oMath>
              <m:sSub>
                <m:sSubPr>
                  <m:ctrlPr>
                    <w:rPr>
                      <w:rFonts w:ascii="Cambria Math" w:eastAsia="Cambria" w:hAnsi="Cambria Math" w:cs="Times New Roman"/>
                      <w:i/>
                      <w:sz w:val="18"/>
                    </w:rPr>
                  </m:ctrlPr>
                </m:sSubPr>
                <m:e>
                  <m:r>
                    <w:rPr>
                      <w:rFonts w:ascii="Cambria Math" w:eastAsia="Cambria" w:hAnsi="Cambria Math" w:cs="Times New Roman"/>
                      <w:sz w:val="18"/>
                    </w:rPr>
                    <m:t>β</m:t>
                  </m:r>
                </m:e>
                <m:sub>
                  <m:r>
                    <w:rPr>
                      <w:rFonts w:ascii="Cambria Math" w:eastAsia="Cambria" w:hAnsi="Cambria Math" w:cs="Times New Roman"/>
                      <w:sz w:val="18"/>
                    </w:rPr>
                    <m:t>S</m:t>
                  </m:r>
                </m:sub>
              </m:sSub>
            </m:oMath>
            <w:r w:rsidR="0036562B">
              <w:rPr>
                <w:rFonts w:ascii="Cambria" w:eastAsia="Cambria" w:hAnsi="Cambria" w:cs="Times New Roman"/>
                <w:sz w:val="18"/>
              </w:rPr>
              <w:t xml:space="preserve">: rate parameter of gamma-distributed susceptibility, </w:t>
            </w:r>
            <m:oMath>
              <m:r>
                <w:rPr>
                  <w:rFonts w:ascii="Cambria Math" w:eastAsia="Cambria" w:hAnsi="Cambria Math" w:cs="Times New Roman"/>
                  <w:sz w:val="18"/>
                </w:rPr>
                <m:t>S</m:t>
              </m:r>
            </m:oMath>
          </w:p>
          <w:p w14:paraId="3E63BD87" w14:textId="5426BFBB" w:rsidR="0036562B" w:rsidRDefault="0036562B" w:rsidP="004F4839">
            <w:pPr>
              <w:pStyle w:val="Compact"/>
              <w:rPr>
                <w:rFonts w:ascii="Cambria" w:eastAsia="Cambria" w:hAnsi="Cambria" w:cs="Times New Roman"/>
                <w:sz w:val="18"/>
              </w:rPr>
            </w:pPr>
            <m:oMath>
              <m:r>
                <w:rPr>
                  <w:rFonts w:ascii="Cambria Math" w:eastAsia="Cambria" w:hAnsi="Cambria Math" w:cs="Times New Roman"/>
                  <w:sz w:val="18"/>
                </w:rPr>
                <m:t>h</m:t>
              </m:r>
            </m:oMath>
            <w:r>
              <w:rPr>
                <w:rFonts w:ascii="Cambria" w:eastAsia="Cambria" w:hAnsi="Cambria" w:cs="Times New Roman"/>
                <w:sz w:val="18"/>
              </w:rPr>
              <w:t>: mean eggs produced per mated worm pair</w:t>
            </w:r>
          </w:p>
          <w:p w14:paraId="7B6F0AB9" w14:textId="77777777" w:rsidR="0036562B" w:rsidRDefault="0036562B" w:rsidP="004F4839">
            <w:pPr>
              <w:pStyle w:val="Compact"/>
              <w:rPr>
                <w:rFonts w:ascii="Cambria" w:eastAsia="Cambria" w:hAnsi="Cambria" w:cs="Times New Roman"/>
                <w:sz w:val="18"/>
              </w:rPr>
            </w:pPr>
            <m:oMath>
              <m:r>
                <w:rPr>
                  <w:rFonts w:ascii="Cambria Math" w:eastAsia="Cambria" w:hAnsi="Cambria Math" w:cs="Times New Roman"/>
                  <w:sz w:val="18"/>
                </w:rPr>
                <m:t>r</m:t>
              </m:r>
            </m:oMath>
            <w:r>
              <w:rPr>
                <w:rFonts w:ascii="Cambria" w:eastAsia="Cambria" w:hAnsi="Cambria" w:cs="Times New Roman"/>
                <w:sz w:val="18"/>
              </w:rPr>
              <w:t>: aggregation parameter of negative binomially distributed daily egg release</w:t>
            </w:r>
          </w:p>
          <w:p w14:paraId="0606B2D5" w14:textId="76A73543" w:rsidR="0036562B" w:rsidRPr="00597A29" w:rsidRDefault="0036562B" w:rsidP="004F4839">
            <w:pPr>
              <w:pStyle w:val="Compact"/>
              <w:rPr>
                <w:rFonts w:ascii="Cambria" w:eastAsia="Cambria" w:hAnsi="Cambria" w:cs="Times New Roman"/>
                <w:sz w:val="18"/>
              </w:rPr>
            </w:pPr>
            <m:oMath>
              <m:r>
                <w:rPr>
                  <w:rFonts w:ascii="Cambria Math" w:eastAsia="Cambria" w:hAnsi="Cambria Math" w:cs="Times New Roman"/>
                  <w:sz w:val="18"/>
                </w:rPr>
                <m:t>g</m:t>
              </m:r>
            </m:oMath>
            <w:r>
              <w:rPr>
                <w:rFonts w:ascii="Cambria" w:eastAsia="Cambria" w:hAnsi="Cambria" w:cs="Times New Roman"/>
                <w:sz w:val="18"/>
              </w:rPr>
              <w:t>: density dependent fecundity parameter</w:t>
            </w:r>
          </w:p>
        </w:tc>
      </w:tr>
    </w:tbl>
    <w:p w14:paraId="54FC6B61" w14:textId="77777777" w:rsidR="004F4839" w:rsidRDefault="004F4839" w:rsidP="004F4839">
      <w:pPr>
        <w:pStyle w:val="BodyText"/>
        <w:sectPr w:rsidR="004F4839" w:rsidSect="004F4839">
          <w:pgSz w:w="15840" w:h="12240" w:orient="landscape"/>
          <w:pgMar w:top="1440" w:right="1440" w:bottom="1440" w:left="1440" w:header="720" w:footer="720" w:gutter="0"/>
          <w:lnNumType w:countBy="1" w:restart="continuous"/>
          <w:cols w:space="720"/>
          <w:docGrid w:linePitch="326"/>
        </w:sectPr>
      </w:pPr>
    </w:p>
    <w:p w14:paraId="036B4B0D" w14:textId="6F5CC4F2" w:rsidR="001A2F5E" w:rsidRDefault="00227A7A" w:rsidP="004F4839">
      <w:pPr>
        <w:pStyle w:val="BodyText"/>
      </w:pPr>
      <w:r>
        <w:lastRenderedPageBreak/>
        <w:t xml:space="preserve">All analyses were performed in R version 4.0.2 utilizing the </w:t>
      </w:r>
      <w:proofErr w:type="spellStart"/>
      <w:r>
        <w:rPr>
          <w:rStyle w:val="VerbatimChar"/>
        </w:rPr>
        <w:t>geepack</w:t>
      </w:r>
      <w:proofErr w:type="spellEnd"/>
      <w:r w:rsidR="00074018">
        <w:rPr>
          <w:rStyle w:val="Hyperlink"/>
        </w:rPr>
        <w:t xml:space="preserve"> </w:t>
      </w:r>
      <w:r w:rsidR="00074018">
        <w:rPr>
          <w:rStyle w:val="Hyperlink"/>
        </w:rPr>
        <w:fldChar w:fldCharType="begin" w:fldLock="1"/>
      </w:r>
      <w:r w:rsidR="00E849DE">
        <w:rPr>
          <w:rStyle w:val="Hyperlink"/>
        </w:rPr>
        <w:instrText>ADDIN CSL_CITATION {"citationItems":[{"id":"ITEM-1","itemData":{"DOI":"10.18637/jss.v015.i02","ISSN":"15487660","abstract":"This paper describes the core features of the R package geepack, which implements the generalized estimating equations (GEE) approach for fitting marginal generalized linear models to clustered data. Clustered data arise in many applications such as longitudinal data and repeated measures. The GEE approach focuses on models for the mean of the correlated observations within clusters without fully specifying the joint distribution of the observations. It has been widely used in statistical practice. This paper illustrates the application of the GEE approach with geepack through an example of clustered binary data.","author":[{"dropping-particle":"","family":"Halekoh","given":"Ulrich","non-dropping-particle":"","parse-names":false,"suffix":""},{"dropping-particle":"","family":"Højsgaard","given":"Søren","non-dropping-particle":"","parse-names":false,"suffix":""},{"dropping-particle":"","family":"Yan","given":"Jun","non-dropping-particle":"","parse-names":false,"suffix":""}],"container-title":"Journal of Statistical Software","id":"ITEM-1","issue":"2","issued":{"date-parts":[["2006","12","22"]]},"page":"1-11","publisher":"American Statistical Association","title":"The R package geepack for generalized estimating equations","type":"article-journal","volume":"15"},"uris":["http://www.mendeley.com/documents/?uuid=10060fa2-5a7b-3b27-b992-0fb312e4dfee"]}],"mendeley":{"formattedCitation":"[29]","plainTextFormattedCitation":"[29]","previouslyFormattedCitation":"[29]"},"properties":{"noteIndex":0},"schema":"https://github.com/citation-style-language/schema/raw/master/csl-citation.json"}</w:instrText>
      </w:r>
      <w:r w:rsidR="00074018">
        <w:rPr>
          <w:rStyle w:val="Hyperlink"/>
        </w:rPr>
        <w:fldChar w:fldCharType="separate"/>
      </w:r>
      <w:r w:rsidR="00E849DE" w:rsidRPr="00E849DE">
        <w:rPr>
          <w:rStyle w:val="Hyperlink"/>
          <w:noProof/>
        </w:rPr>
        <w:t>[29]</w:t>
      </w:r>
      <w:r w:rsidR="00074018">
        <w:rPr>
          <w:rStyle w:val="Hyperlink"/>
        </w:rPr>
        <w:fldChar w:fldCharType="end"/>
      </w:r>
      <w:r>
        <w:t xml:space="preserve">, </w:t>
      </w:r>
      <w:proofErr w:type="spellStart"/>
      <w:r>
        <w:rPr>
          <w:rStyle w:val="VerbatimChar"/>
        </w:rPr>
        <w:t>tidyverse</w:t>
      </w:r>
      <w:proofErr w:type="spellEnd"/>
      <w:r w:rsidR="00191405">
        <w:fldChar w:fldCharType="begin"/>
      </w:r>
      <w:r w:rsidR="00191405">
        <w:instrText xml:space="preserve"> HYPERLINK "https://cran.r-project.org/package=tidyverse" \h </w:instrText>
      </w:r>
      <w:r w:rsidR="00191405">
        <w:fldChar w:fldCharType="end"/>
      </w:r>
      <w:r w:rsidR="00D13277">
        <w:rPr>
          <w:rStyle w:val="Hyperlink"/>
        </w:rPr>
        <w:t xml:space="preserve"> </w:t>
      </w:r>
      <w:r w:rsidR="00D13277">
        <w:rPr>
          <w:rStyle w:val="Hyperlink"/>
        </w:rPr>
        <w:fldChar w:fldCharType="begin" w:fldLock="1"/>
      </w:r>
      <w:r w:rsidR="00E849DE">
        <w:rPr>
          <w:rStyle w:val="Hyperlink"/>
        </w:rPr>
        <w:instrText>ADDIN CSL_CITATION {"citationItems":[{"id":"ITEM-1","itemData":{"DOI":"10.21105/joss.01686","ISSN":"2475-9066","abstract":"At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 The tidyverse encompasses the repeated tasks at the heart of every data science project: data import, tidying, manipulation, visualisation, and programming. We expect that almost every project will use multiple domain-specific packages outside of the tidyverse: our goal is to provide tooling for the most common challenges; not to solve every possible problem. Notably, the tidyverse doesn’t include tools for statistical modelling or communication. These toolkits are critical for data science, but are so large that they merit separate treatment. The tidyverse package allows users to install all tidyverse packages with a single command. There are a number of projects that are similar in scope to the tidyverse. The closest is perhaps Bioconductor (Gentleman et al., 2004; Huber et al., 2015), which provides an ecosystem of packages that support the analysis of high-throughput genomic data. The tidyverse has similar goals to R itself, but any comparison to the R Project (R Core Team, 2019) is fundamentally challenging as the tidyverse is written in R, and relies on R for its infrastructure; there is no tidyverse without R! That said, the biggest difference is in priorities: base R is highly focussed on stability, whereas the tidyverse will make breaking changes in the search for better interfaces. Another closely related project is data.table (Dowle &amp; Srinivasan, 2019), which provides tools roughly to the combination of dplyr, tidyr, tibble, and readr. data.tableThis paper describes the tidyverse package, the components of the tidyverse, and some of the underlying design principles. This is a lot of ground to cover in a brief paper, so we focus on a 50,000-foot view showing how all the pieces fit together with copious links to more detailed resources prioritises","author":[{"dropping-particle":"","family":"Wickham","given":"Hadley","non-dropping-particle":"","parse-names":false,"suffix":""},{"dropping-particle":"","family":"Averick","given":"Mara","non-dropping-particle":"","parse-names":false,"suffix":""},{"dropping-particle":"","family":"Bryan","given":"Jennifer","non-dropping-particle":"","parse-names":false,"suffix":""},{"dropping-particle":"","family":"Chang","given":"Winston","non-dropping-particle":"","parse-names":false,"suffix":""},{"dropping-particle":"","family":"McGowan","given":"Lucy","non-dropping-particle":"","parse-names":false,"suffix":""},{"dropping-particle":"","family":"François","given":"Romain","non-dropping-particle":"","parse-names":false,"suffix":""},{"dropping-particle":"","family":"Grolemund","given":"Garrett","non-dropping-particle":"","parse-names":false,"suffix":""},{"dropping-particle":"","family":"Hayes","given":"Alex","non-dropping-particle":"","parse-names":false,"suffix":""},{"dropping-particle":"","family":"Henry","given":"Lionel","non-dropping-particle":"","parse-names":false,"suffix":""},{"dropping-particle":"","family":"Hester","given":"Jim","non-dropping-particle":"","parse-names":false,"suffix":""},{"dropping-particle":"","family":"Kuhn","given":"Max","non-dropping-particle":"","parse-names":false,"suffix":""},{"dropping-particle":"","family":"Pedersen","given":"Thomas","non-dropping-particle":"","parse-names":false,"suffix":""},{"dropping-particle":"","family":"Miller","given":"Evan","non-dropping-particle":"","parse-names":false,"suffix":""},{"dropping-particle":"","family":"Bache","given":"Stephan","non-dropping-particle":"","parse-names":false,"suffix":""},{"dropping-particle":"","family":"Müller","given":"Kirill","non-dropping-particle":"","parse-names":false,"suffix":""},{"dropping-particle":"","family":"Ooms","given":"Jeroen","non-dropping-particle":"","parse-names":false,"suffix":""},{"dropping-particle":"","family":"Robinson","given":"David","non-dropping-particle":"","parse-names":false,"suffix":""},{"dropping-particle":"","family":"Seidel","given":"Dana","non-dropping-particle":"","parse-names":false,"suffix":""},{"dropping-particle":"","family":"Spinu","given":"Vitalie","non-dropping-particle":"","parse-names":false,"suffix":""},{"dropping-particle":"","family":"Takahashi","given":"Kohske","non-dropping-particle":"","parse-names":false,"suffix":""},{"dropping-particle":"","family":"Vaughan","given":"Davis","non-dropping-particle":"","parse-names":false,"suffix":""},{"dropping-particle":"","family":"Wilke","given":"Claus","non-dropping-particle":"","parse-names":false,"suffix":""},{"dropping-particle":"","family":"Woo","given":"Kara","non-dropping-particle":"","parse-names":false,"suffix":""},{"dropping-particle":"","family":"Yutani","given":"Hiroaki","non-dropping-particle":"","parse-names":false,"suffix":""}],"container-title":"Journal of Open Source Software","id":"ITEM-1","issue":"43","issued":{"date-parts":[["2019","11","21"]]},"page":"1686","publisher":"The Open Journal","title":"Welcome to the Tidyverse","type":"article-journal","volume":"4"},"uris":["http://www.mendeley.com/documents/?uuid=492a7634-297d-3bee-9249-dbf82bf7832a"]}],"mendeley":{"formattedCitation":"[30]","plainTextFormattedCitation":"[30]","previouslyFormattedCitation":"[30]"},"properties":{"noteIndex":0},"schema":"https://github.com/citation-style-language/schema/raw/master/csl-citation.json"}</w:instrText>
      </w:r>
      <w:r w:rsidR="00D13277">
        <w:rPr>
          <w:rStyle w:val="Hyperlink"/>
        </w:rPr>
        <w:fldChar w:fldCharType="separate"/>
      </w:r>
      <w:r w:rsidR="00E849DE" w:rsidRPr="00E849DE">
        <w:rPr>
          <w:rStyle w:val="Hyperlink"/>
          <w:noProof/>
        </w:rPr>
        <w:t>[30]</w:t>
      </w:r>
      <w:r w:rsidR="00D13277">
        <w:rPr>
          <w:rStyle w:val="Hyperlink"/>
        </w:rPr>
        <w:fldChar w:fldCharType="end"/>
      </w:r>
      <w:r>
        <w:t xml:space="preserve">, and </w:t>
      </w:r>
      <w:r>
        <w:rPr>
          <w:rStyle w:val="VerbatimChar"/>
        </w:rPr>
        <w:t>ABC</w:t>
      </w:r>
      <w:r w:rsidR="00074018">
        <w:rPr>
          <w:rStyle w:val="Hyperlink"/>
        </w:rPr>
        <w:t xml:space="preserve"> </w:t>
      </w:r>
      <w:r w:rsidR="00074018">
        <w:rPr>
          <w:rStyle w:val="Hyperlink"/>
        </w:rPr>
        <w:fldChar w:fldCharType="begin" w:fldLock="1"/>
      </w:r>
      <w:r w:rsidR="00E849DE">
        <w:rPr>
          <w:rStyle w:val="Hyperlink"/>
        </w:rPr>
        <w:instrText>ADDIN CSL_CITATION {"citationItems":[{"id":"ITEM-1","itemData":{"DOI":"10.1111/j.2041-210X.2011.00179.x","ISSN":"2041210X","abstract":"1. Many recent statistical applications involve inference under complex models, where it is computationally prohibitive to calculate likelihoods but possible to simulate data. Approximate Bayesian computation (ABC) is devoted to these complex models because it bypasses the evaluation of the likelihood function by comparing observed and simulated data. 2.We introduce the R package 'abc' that implements several ABC algorithms for performing parameter estimation and model selection. In particular, the recently developed nonlinear heteroscedastic regression methods for ABC are implemented. The 'abc' package also includes a cross-validation tool for measuring the accuracy of ABC estimates and to calculate the misclassification probabilities when performing model selection. The main functions are accompanied by appropriate summary and plotting tools. 3.R is already widely used in bioinformatics and several fields of biology. The R package 'abc' will make the ABC algorithms available to a large number of R users. 'abc' is a freely available R package under the GPL license, and it can be downloaded at http://cran.r-project.org/web/packages/abc/index.html. © 2012 The Authors. Methods in Ecology and Evolution © 2012 British Ecological Society.","author":[{"dropping-particle":"","family":"Csilléry","given":"Katalin","non-dropping-particle":"","parse-names":false,"suffix":""},{"dropping-particle":"","family":"François","given":"Olivier","non-dropping-particle":"","parse-names":false,"suffix":""},{"dropping-particle":"","family":"Blum","given":"Michael G.B.","non-dropping-particle":"","parse-names":false,"suffix":""}],"container-title":"Methods in Ecology and Evolution","id":"ITEM-1","issue":"3","issued":{"date-parts":[["2012","6","1"]]},"page":"475-479","publisher":"John Wiley &amp; Sons, Ltd","title":"Abc: An R package for approximate Bayesian computation (ABC)","type":"article-journal","volume":"3"},"uris":["http://www.mendeley.com/documents/?uuid=9ea62de9-ce99-3ee0-9c84-bb2a4c96a2d5"]}],"mendeley":{"formattedCitation":"[28]","plainTextFormattedCitation":"[28]","previouslyFormattedCitation":"[28]"},"properties":{"noteIndex":0},"schema":"https://github.com/citation-style-language/schema/raw/master/csl-citation.json"}</w:instrText>
      </w:r>
      <w:r w:rsidR="00074018">
        <w:rPr>
          <w:rStyle w:val="Hyperlink"/>
        </w:rPr>
        <w:fldChar w:fldCharType="separate"/>
      </w:r>
      <w:r w:rsidR="00E849DE" w:rsidRPr="00E849DE">
        <w:rPr>
          <w:rStyle w:val="Hyperlink"/>
          <w:noProof/>
        </w:rPr>
        <w:t>[28]</w:t>
      </w:r>
      <w:r w:rsidR="00074018">
        <w:rPr>
          <w:rStyle w:val="Hyperlink"/>
        </w:rPr>
        <w:fldChar w:fldCharType="end"/>
      </w:r>
      <w:r>
        <w:t xml:space="preserve"> packages. All code and derived data files necessary to reproduce the analysis can be found at </w:t>
      </w:r>
      <w:hyperlink r:id="rId10">
        <w:r>
          <w:rPr>
            <w:rStyle w:val="Hyperlink"/>
          </w:rPr>
          <w:t>https://github.com/cmhoove14/DynamicAggregation</w:t>
        </w:r>
      </w:hyperlink>
      <w:r>
        <w:t>.</w:t>
      </w:r>
    </w:p>
    <w:p w14:paraId="462AEC17" w14:textId="77777777" w:rsidR="001A2F5E" w:rsidRDefault="00227A7A">
      <w:pPr>
        <w:pStyle w:val="Heading1"/>
      </w:pPr>
      <w:bookmarkStart w:id="2" w:name="results"/>
      <w:r>
        <w:t>Results</w:t>
      </w:r>
      <w:bookmarkEnd w:id="2"/>
    </w:p>
    <w:p w14:paraId="77B01B4C" w14:textId="1086772C" w:rsidR="001A2F5E" w:rsidRDefault="00227A7A" w:rsidP="005C2970">
      <w:pPr>
        <w:pStyle w:val="BodyText"/>
      </w:pPr>
      <w:r>
        <w:t xml:space="preserve">There were 93 </w:t>
      </w:r>
      <w:proofErr w:type="spellStart"/>
      <w:r>
        <w:t>shehia</w:t>
      </w:r>
      <w:proofErr w:type="spellEnd"/>
      <w:r>
        <w:t xml:space="preserve">-years in which no individuals had positive egg counts and 16 </w:t>
      </w:r>
      <w:proofErr w:type="spellStart"/>
      <w:r>
        <w:t>shehia</w:t>
      </w:r>
      <w:proofErr w:type="spellEnd"/>
      <w:r>
        <w:t xml:space="preserve">-years in which the maximum individual egg count was 1 and therefore variance estimates for </w:t>
      </w:r>
      <m:oMath>
        <m:sSubSup>
          <m:sSubSupPr>
            <m:ctrlPr>
              <w:rPr>
                <w:rFonts w:ascii="Cambria Math" w:hAnsi="Cambria Math"/>
              </w:rPr>
            </m:ctrlPr>
          </m:sSubSupPr>
          <m:e>
            <m:r>
              <w:rPr>
                <w:rFonts w:ascii="Cambria Math" w:hAnsi="Cambria Math"/>
              </w:rPr>
              <m:t>α</m:t>
            </m:r>
          </m:e>
          <m:sub>
            <m:r>
              <w:rPr>
                <w:rFonts w:ascii="Cambria Math" w:hAnsi="Cambria Math"/>
              </w:rPr>
              <m:t>st</m:t>
            </m:r>
          </m:sub>
          <m:sup>
            <m:r>
              <m:rPr>
                <m:scr m:val="script"/>
                <m:sty m:val="p"/>
              </m:rPr>
              <w:rPr>
                <w:rFonts w:ascii="Cambria Math" w:hAnsi="Cambria Math"/>
              </w:rPr>
              <m:t>E</m:t>
            </m:r>
          </m:sup>
        </m:sSubSup>
      </m:oMath>
      <w:r>
        <w:t xml:space="preserve"> could not be derived. This left 447 observations of </w:t>
      </w:r>
      <m:oMath>
        <m:sSubSup>
          <m:sSubSupPr>
            <m:ctrlPr>
              <w:rPr>
                <w:rFonts w:ascii="Cambria Math" w:hAnsi="Cambria Math"/>
              </w:rPr>
            </m:ctrlPr>
          </m:sSubSupPr>
          <m:e>
            <m:r>
              <w:rPr>
                <w:rFonts w:ascii="Cambria Math" w:hAnsi="Cambria Math"/>
              </w:rPr>
              <m:t>α</m:t>
            </m:r>
          </m:e>
          <m:sub>
            <m:r>
              <w:rPr>
                <w:rFonts w:ascii="Cambria Math" w:hAnsi="Cambria Math"/>
              </w:rPr>
              <m:t>st</m:t>
            </m:r>
          </m:sub>
          <m:sup>
            <m:r>
              <m:rPr>
                <m:scr m:val="script"/>
                <m:sty m:val="p"/>
              </m:rPr>
              <w:rPr>
                <w:rFonts w:ascii="Cambria Math" w:hAnsi="Cambria Math"/>
              </w:rPr>
              <m:t>E</m:t>
            </m:r>
          </m:sup>
        </m:sSubSup>
      </m:oMath>
      <w:r>
        <w:t xml:space="preserve"> and </w:t>
      </w:r>
      <m:oMath>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oMath>
      <w:r>
        <w:t xml:space="preserve">, shown in Figure 1A along with the marginal estimate of </w:t>
      </w:r>
      <m:oMath>
        <m:r>
          <m:rPr>
            <m:scr m:val="double-struck"/>
            <m:sty m:val="p"/>
          </m:rPr>
          <w:rPr>
            <w:rFonts w:ascii="Cambria Math" w:hAnsi="Cambria Math"/>
          </w:rPr>
          <m:t>E</m:t>
        </m:r>
        <m:r>
          <w:rPr>
            <w:rFonts w:ascii="Cambria Math" w:hAnsi="Cambria Math"/>
          </w:rPr>
          <m:t>(</m:t>
        </m:r>
        <m:sSubSup>
          <m:sSubSupPr>
            <m:ctrlPr>
              <w:rPr>
                <w:rFonts w:ascii="Cambria Math" w:hAnsi="Cambria Math"/>
              </w:rPr>
            </m:ctrlPr>
          </m:sSubSupPr>
          <m:e>
            <m:r>
              <w:rPr>
                <w:rFonts w:ascii="Cambria Math" w:hAnsi="Cambria Math"/>
              </w:rPr>
              <m:t>κ</m:t>
            </m:r>
          </m:e>
          <m:sub>
            <m:r>
              <w:rPr>
                <w:rFonts w:ascii="Cambria Math" w:hAnsi="Cambria Math"/>
              </w:rPr>
              <m:t>st</m:t>
            </m:r>
          </m:sub>
          <m:sup>
            <m:r>
              <m:rPr>
                <m:scr m:val="script"/>
                <m:sty m:val="p"/>
              </m:rPr>
              <w:rPr>
                <w:rFonts w:ascii="Cambria Math" w:hAnsi="Cambria Math"/>
              </w:rPr>
              <m:t>E</m:t>
            </m:r>
          </m:sup>
        </m:sSubSup>
        <m:r>
          <w:rPr>
            <w:rFonts w:ascii="Cambria Math" w:hAnsi="Cambria Math"/>
          </w:rPr>
          <m:t>|</m:t>
        </m:r>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r>
          <w:rPr>
            <w:rFonts w:ascii="Cambria Math" w:hAnsi="Cambria Math"/>
          </w:rPr>
          <m:t>)</m:t>
        </m:r>
      </m:oMath>
      <w:r>
        <w:t xml:space="preserve"> from the fitted</w:t>
      </w:r>
      <w:r w:rsidR="00611906">
        <w:t xml:space="preserve"> egg burden</w:t>
      </w:r>
      <w:r>
        <w:t xml:space="preserve"> GEE. We estimate a median 0.011 (Bootstrapped IQR: 0.01-0.013) increase in </w:t>
      </w:r>
      <m:oMath>
        <m:sSubSup>
          <m:sSubSupPr>
            <m:ctrlPr>
              <w:rPr>
                <w:rFonts w:ascii="Cambria Math" w:hAnsi="Cambria Math"/>
              </w:rPr>
            </m:ctrlPr>
          </m:sSubSupPr>
          <m:e>
            <m:r>
              <w:rPr>
                <w:rFonts w:ascii="Cambria Math" w:hAnsi="Cambria Math"/>
              </w:rPr>
              <m:t>κ</m:t>
            </m:r>
          </m:e>
          <m:sub>
            <m:r>
              <w:rPr>
                <w:rFonts w:ascii="Cambria Math" w:hAnsi="Cambria Math"/>
              </w:rPr>
              <m:t>st</m:t>
            </m:r>
          </m:sub>
          <m:sup>
            <m:r>
              <m:rPr>
                <m:scr m:val="script"/>
                <m:sty m:val="p"/>
              </m:rPr>
              <w:rPr>
                <w:rFonts w:ascii="Cambria Math" w:hAnsi="Cambria Math"/>
              </w:rPr>
              <m:t>E</m:t>
            </m:r>
          </m:sup>
        </m:sSubSup>
      </m:oMath>
      <w:r>
        <w:t xml:space="preserve"> associated with an IQR increase in </w:t>
      </w:r>
      <m:oMath>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oMath>
      <w:r>
        <w:t xml:space="preserve">, implying a negative relationship between mean egg burden and aggregation. This relationship appears to be driven by dynamics in children, as there was weak evidence for a relationship between </w:t>
      </w:r>
      <m:oMath>
        <m:sSubSup>
          <m:sSubSupPr>
            <m:ctrlPr>
              <w:rPr>
                <w:rFonts w:ascii="Cambria Math" w:hAnsi="Cambria Math"/>
              </w:rPr>
            </m:ctrlPr>
          </m:sSubSupPr>
          <m:e>
            <m:r>
              <w:rPr>
                <w:rFonts w:ascii="Cambria Math" w:hAnsi="Cambria Math"/>
              </w:rPr>
              <m:t>κ</m:t>
            </m:r>
          </m:e>
          <m:sub>
            <m:r>
              <w:rPr>
                <w:rFonts w:ascii="Cambria Math" w:hAnsi="Cambria Math"/>
              </w:rPr>
              <m:t>st</m:t>
            </m:r>
          </m:sub>
          <m:sup>
            <m:r>
              <m:rPr>
                <m:scr m:val="script"/>
                <m:sty m:val="p"/>
              </m:rPr>
              <w:rPr>
                <w:rFonts w:ascii="Cambria Math" w:hAnsi="Cambria Math"/>
              </w:rPr>
              <m:t>E</m:t>
            </m:r>
          </m:sup>
        </m:sSubSup>
      </m:oMath>
      <w:r>
        <w:t xml:space="preserve"> and </w:t>
      </w:r>
      <m:oMath>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oMath>
      <w:r>
        <w:t xml:space="preserve"> among adults (Fig 1B). Egg burden in adults (</w:t>
      </w:r>
      <m:oMath>
        <m:r>
          <w:rPr>
            <w:rFonts w:ascii="Cambria Math" w:hAnsi="Cambria Math"/>
          </w:rPr>
          <m:t>IQ</m:t>
        </m:r>
        <m:sSup>
          <m:sSupPr>
            <m:ctrlPr>
              <w:rPr>
                <w:rFonts w:ascii="Cambria Math" w:hAnsi="Cambria Math"/>
              </w:rPr>
            </m:ctrlPr>
          </m:sSupPr>
          <m:e>
            <m:r>
              <w:rPr>
                <w:rFonts w:ascii="Cambria Math" w:hAnsi="Cambria Math"/>
              </w:rPr>
              <m:t>R</m:t>
            </m:r>
          </m:e>
          <m:sup>
            <m:r>
              <w:rPr>
                <w:rFonts w:ascii="Cambria Math" w:hAnsi="Cambria Math"/>
              </w:rPr>
              <m:t>A</m:t>
            </m:r>
          </m:sup>
        </m:sSup>
        <m:r>
          <w:rPr>
            <w:rFonts w:ascii="Cambria Math" w:hAnsi="Cambria Math"/>
          </w:rPr>
          <m:t>=</m:t>
        </m:r>
      </m:oMath>
      <w:r>
        <w:t xml:space="preserve"> 1.36) was substantially lower than in children (</w:t>
      </w:r>
      <m:oMath>
        <m:r>
          <w:rPr>
            <w:rFonts w:ascii="Cambria Math" w:hAnsi="Cambria Math"/>
          </w:rPr>
          <m:t>IQ</m:t>
        </m:r>
        <m:sSup>
          <m:sSupPr>
            <m:ctrlPr>
              <w:rPr>
                <w:rFonts w:ascii="Cambria Math" w:hAnsi="Cambria Math"/>
              </w:rPr>
            </m:ctrlPr>
          </m:sSupPr>
          <m:e>
            <m:r>
              <w:rPr>
                <w:rFonts w:ascii="Cambria Math" w:hAnsi="Cambria Math"/>
              </w:rPr>
              <m:t>R</m:t>
            </m:r>
          </m:e>
          <m:sup>
            <m:r>
              <w:rPr>
                <w:rFonts w:ascii="Cambria Math" w:hAnsi="Cambria Math"/>
              </w:rPr>
              <m:t>C</m:t>
            </m:r>
          </m:sup>
        </m:sSup>
        <m:r>
          <w:rPr>
            <w:rFonts w:ascii="Cambria Math" w:hAnsi="Cambria Math"/>
          </w:rPr>
          <m:t>=</m:t>
        </m:r>
      </m:oMath>
      <w:r>
        <w:t xml:space="preserve"> 4.65), however. Shehias receiving the MDA+snail control and MDA+behavior change interventions appeared to have a stronger burden-aggregation relationship (larger </w:t>
      </w:r>
      <m:oMath>
        <m:r>
          <w:rPr>
            <w:rFonts w:ascii="Cambria Math" w:hAnsi="Cambria Math"/>
          </w:rPr>
          <m:t>Δ</m:t>
        </m:r>
        <m:sSub>
          <m:sSubPr>
            <m:ctrlPr>
              <w:rPr>
                <w:rFonts w:ascii="Cambria Math" w:hAnsi="Cambria Math"/>
              </w:rPr>
            </m:ctrlPr>
          </m:sSubPr>
          <m:e>
            <m:r>
              <w:rPr>
                <w:rFonts w:ascii="Cambria Math" w:hAnsi="Cambria Math"/>
              </w:rPr>
              <m:t>κ</m:t>
            </m:r>
          </m:e>
          <m:sub>
            <m:r>
              <w:rPr>
                <w:rFonts w:ascii="Cambria Math" w:hAnsi="Cambria Math"/>
              </w:rPr>
              <m:t>IQR</m:t>
            </m:r>
          </m:sub>
        </m:sSub>
      </m:oMath>
      <w:r>
        <w:t xml:space="preserve">, Fig 1B). An additional GEE model including main effects of intervention arm and island showed that reductions in </w:t>
      </w:r>
      <m:oMath>
        <m:sSubSup>
          <m:sSubSupPr>
            <m:ctrlPr>
              <w:rPr>
                <w:rFonts w:ascii="Cambria Math" w:hAnsi="Cambria Math"/>
              </w:rPr>
            </m:ctrlPr>
          </m:sSubSupPr>
          <m:e>
            <m:r>
              <w:rPr>
                <w:rFonts w:ascii="Cambria Math" w:hAnsi="Cambria Math"/>
              </w:rPr>
              <m:t>κ</m:t>
            </m:r>
          </m:e>
          <m:sub>
            <m:r>
              <w:rPr>
                <w:rFonts w:ascii="Cambria Math" w:hAnsi="Cambria Math"/>
              </w:rPr>
              <m:t>st</m:t>
            </m:r>
          </m:sub>
          <m:sup>
            <m:r>
              <m:rPr>
                <m:scr m:val="script"/>
                <m:sty m:val="p"/>
              </m:rPr>
              <w:rPr>
                <w:rFonts w:ascii="Cambria Math" w:hAnsi="Cambria Math"/>
              </w:rPr>
              <m:t>E</m:t>
            </m:r>
          </m:sup>
        </m:sSubSup>
      </m:oMath>
      <w:r>
        <w:t xml:space="preserve"> were significantly larger in shehias receiving the MDA+snail control and MDA+behavioral change interventions (</w:t>
      </w:r>
      <m:oMath>
        <m:r>
          <w:rPr>
            <w:rFonts w:ascii="Cambria Math" w:hAnsi="Cambria Math"/>
          </w:rPr>
          <m:t>p=</m:t>
        </m:r>
      </m:oMath>
      <w:r>
        <w:t xml:space="preserve"> 0.01 and </w:t>
      </w:r>
      <m:oMath>
        <m:r>
          <w:rPr>
            <w:rFonts w:ascii="Cambria Math" w:hAnsi="Cambria Math"/>
          </w:rPr>
          <m:t>p=</m:t>
        </m:r>
      </m:oMath>
      <w:r>
        <w:t xml:space="preserve"> 0.016, respectively).</w:t>
      </w:r>
    </w:p>
    <w:p w14:paraId="3A1436DC" w14:textId="6BBF0C60" w:rsidR="001A2F5E" w:rsidRDefault="0038290E">
      <w:pPr>
        <w:pStyle w:val="Figure"/>
        <w:jc w:val="center"/>
      </w:pPr>
      <w:r>
        <w:rPr>
          <w:noProof/>
        </w:rPr>
        <w:lastRenderedPageBreak/>
        <w:drawing>
          <wp:inline distT="0" distB="0" distL="0" distR="0" wp14:anchorId="1B4ABFAE" wp14:editId="508C783C">
            <wp:extent cx="5943600" cy="59436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34896054" w14:textId="4A4903F4" w:rsidR="001A2F5E" w:rsidRDefault="00227A7A">
      <w:pPr>
        <w:pStyle w:val="ImageCaption"/>
      </w:pPr>
      <w:r>
        <w:t xml:space="preserve">Figure </w:t>
      </w:r>
      <w:bookmarkStart w:id="3" w:name="fig1_out"/>
      <w:r>
        <w:fldChar w:fldCharType="begin"/>
      </w:r>
      <w:r>
        <w:instrText>SEQ fig \* Arabic</w:instrText>
      </w:r>
      <w:r>
        <w:fldChar w:fldCharType="separate"/>
      </w:r>
      <w:r>
        <w:rPr>
          <w:noProof/>
        </w:rPr>
        <w:t>1</w:t>
      </w:r>
      <w:r>
        <w:fldChar w:fldCharType="end"/>
      </w:r>
      <w:bookmarkEnd w:id="3"/>
      <w:r>
        <w:t xml:space="preserve">: Relationship between community egg burden and </w:t>
      </w:r>
      <w:r w:rsidR="00D51133">
        <w:t>aggregation</w:t>
      </w:r>
      <w:r>
        <w:t xml:space="preserve">. Panel A shows the scatterplot of all estimates of </w:t>
      </w:r>
      <m:oMath>
        <m:sSubSup>
          <m:sSubSupPr>
            <m:ctrlPr>
              <w:rPr>
                <w:rFonts w:ascii="Cambria Math" w:hAnsi="Cambria Math"/>
                <w:i/>
              </w:rPr>
            </m:ctrlPr>
          </m:sSubSupPr>
          <m:e>
            <m:r>
              <w:rPr>
                <w:rFonts w:ascii="Cambria Math" w:hAnsi="Cambria Math"/>
              </w:rPr>
              <m:t>κ</m:t>
            </m:r>
          </m:e>
          <m:sub>
            <m:r>
              <w:rPr>
                <w:rFonts w:ascii="Cambria Math" w:hAnsi="Cambria Math"/>
              </w:rPr>
              <m:t>st</m:t>
            </m:r>
          </m:sub>
          <m:sup>
            <m:r>
              <m:rPr>
                <m:scr m:val="script"/>
              </m:rPr>
              <w:rPr>
                <w:rFonts w:ascii="Cambria Math" w:hAnsi="Cambria Math"/>
              </w:rPr>
              <m:t>E</m:t>
            </m:r>
          </m:sup>
        </m:sSubSup>
      </m:oMath>
      <w:r>
        <w:t xml:space="preserve"> and </w:t>
      </w:r>
      <m:oMath>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oMath>
      <w:r>
        <w:t xml:space="preserve"> where each point is sized according to its weight, derived as the inveerse of the standard error of </w:t>
      </w:r>
      <m:oMath>
        <m:sSub>
          <m:sSubPr>
            <m:ctrlPr>
              <w:rPr>
                <w:rFonts w:ascii="Cambria Math" w:hAnsi="Cambria Math"/>
              </w:rPr>
            </m:ctrlPr>
          </m:sSubPr>
          <m:e>
            <m:r>
              <w:rPr>
                <w:rFonts w:ascii="Cambria Math" w:hAnsi="Cambria Math"/>
              </w:rPr>
              <m:t>α</m:t>
            </m:r>
          </m:e>
          <m:sub>
            <m:r>
              <w:rPr>
                <w:rFonts w:ascii="Cambria Math" w:hAnsi="Cambria Math"/>
              </w:rPr>
              <m:t>st</m:t>
            </m:r>
          </m:sub>
        </m:sSub>
      </m:oMath>
      <w:r>
        <w:t>. Points are also symbolized according to their assigned intervention group</w:t>
      </w:r>
      <w:r w:rsidR="00806F5D" w:rsidRPr="00806F5D">
        <w:t>—</w:t>
      </w:r>
      <w:r>
        <w:t>MDA only (</w:t>
      </w:r>
      <w:r w:rsidR="00B553D5">
        <w:rPr>
          <w:rFonts w:ascii="Garamond" w:hAnsi="Garamond"/>
        </w:rPr>
        <w:t>▲</w:t>
      </w:r>
      <w:r>
        <w:t xml:space="preserve">), </w:t>
      </w:r>
      <w:proofErr w:type="spellStart"/>
      <w:r>
        <w:t>MDA+snail</w:t>
      </w:r>
      <w:proofErr w:type="spellEnd"/>
      <w:r>
        <w:t xml:space="preserve"> control (</w:t>
      </w:r>
      <w:r w:rsidR="00B553D5">
        <w:rPr>
          <w:rFonts w:ascii="Garamond" w:hAnsi="Garamond"/>
        </w:rPr>
        <w:t>♦</w:t>
      </w:r>
      <w:r>
        <w:t xml:space="preserve">), or </w:t>
      </w:r>
      <w:proofErr w:type="spellStart"/>
      <w:r>
        <w:t>MDA+behavioral</w:t>
      </w:r>
      <w:proofErr w:type="spellEnd"/>
      <w:r>
        <w:t xml:space="preserve"> intervention (</w:t>
      </w:r>
      <w:r w:rsidR="00B553D5">
        <w:rPr>
          <w:rFonts w:ascii="Garamond" w:hAnsi="Garamond"/>
        </w:rPr>
        <w:t>■</w:t>
      </w:r>
      <w:r>
        <w:t>)</w:t>
      </w:r>
      <w:r w:rsidR="00806F5D" w:rsidRPr="00806F5D">
        <w:t>—</w:t>
      </w:r>
      <w:r>
        <w:t xml:space="preserve">and the island of the </w:t>
      </w:r>
      <w:proofErr w:type="spellStart"/>
      <w:r>
        <w:t>shehia</w:t>
      </w:r>
      <w:proofErr w:type="spellEnd"/>
      <w:r>
        <w:t xml:space="preserve">. The solid black line in panel A represents the marginal estimate of </w:t>
      </w:r>
      <m:oMath>
        <m:r>
          <m:rPr>
            <m:scr m:val="double-struck"/>
            <m:sty m:val="p"/>
          </m:rPr>
          <w:rPr>
            <w:rFonts w:ascii="Cambria Math" w:hAnsi="Cambria Math"/>
          </w:rPr>
          <m:t>E</m:t>
        </m:r>
        <m:r>
          <w:rPr>
            <w:rFonts w:ascii="Cambria Math" w:hAnsi="Cambria Math"/>
          </w:rPr>
          <m:t>(</m:t>
        </m:r>
        <m:sSubSup>
          <m:sSubSupPr>
            <m:ctrlPr>
              <w:rPr>
                <w:rFonts w:ascii="Cambria Math" w:hAnsi="Cambria Math"/>
                <w:i/>
              </w:rPr>
            </m:ctrlPr>
          </m:sSubSupPr>
          <m:e>
            <m:r>
              <w:rPr>
                <w:rFonts w:ascii="Cambria Math" w:hAnsi="Cambria Math"/>
              </w:rPr>
              <m:t>κ</m:t>
            </m:r>
          </m:e>
          <m:sub>
            <m:r>
              <w:rPr>
                <w:rFonts w:ascii="Cambria Math" w:hAnsi="Cambria Math"/>
              </w:rPr>
              <m:t>st</m:t>
            </m:r>
          </m:sub>
          <m:sup>
            <m:r>
              <m:rPr>
                <m:scr m:val="script"/>
              </m:rPr>
              <w:rPr>
                <w:rFonts w:ascii="Cambria Math" w:hAnsi="Cambria Math"/>
              </w:rPr>
              <m:t>E</m:t>
            </m:r>
          </m:sup>
        </m:sSubSup>
        <m:r>
          <w:rPr>
            <w:rFonts w:ascii="Cambria Math" w:hAnsi="Cambria Math"/>
          </w:rPr>
          <m:t>|</m:t>
        </m:r>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r>
          <w:rPr>
            <w:rFonts w:ascii="Cambria Math" w:hAnsi="Cambria Math"/>
          </w:rPr>
          <m:t>)</m:t>
        </m:r>
      </m:oMath>
      <w:r>
        <w:t xml:space="preserve"> from the fitted GEE. Panel B shows estimates of </w:t>
      </w:r>
      <m:oMath>
        <m:r>
          <w:rPr>
            <w:rFonts w:ascii="Cambria Math" w:hAnsi="Cambria Math"/>
          </w:rPr>
          <m:t>Δ</m:t>
        </m:r>
        <m:sSub>
          <m:sSubPr>
            <m:ctrlPr>
              <w:rPr>
                <w:rFonts w:ascii="Cambria Math" w:hAnsi="Cambria Math"/>
              </w:rPr>
            </m:ctrlPr>
          </m:sSubPr>
          <m:e>
            <m:r>
              <w:rPr>
                <w:rFonts w:ascii="Cambria Math" w:hAnsi="Cambria Math"/>
              </w:rPr>
              <m:t>κ</m:t>
            </m:r>
          </m:e>
          <m:sub>
            <m:r>
              <w:rPr>
                <w:rFonts w:ascii="Cambria Math" w:hAnsi="Cambria Math"/>
              </w:rPr>
              <m:t>IQR</m:t>
            </m:r>
          </m:sub>
        </m:sSub>
      </m:oMath>
      <w:r>
        <w:t xml:space="preserve">, the change in aggregation for an interquartile range increase in community egg burden stratified by population, treatment group, and island. The black point and error bars correspond to the unstratified marginal estimate of </w:t>
      </w:r>
      <m:oMath>
        <m:r>
          <w:rPr>
            <w:rFonts w:ascii="Cambria Math" w:hAnsi="Cambria Math"/>
          </w:rPr>
          <m:t>Δ</m:t>
        </m:r>
        <m:sSub>
          <m:sSubPr>
            <m:ctrlPr>
              <w:rPr>
                <w:rFonts w:ascii="Cambria Math" w:hAnsi="Cambria Math"/>
              </w:rPr>
            </m:ctrlPr>
          </m:sSubPr>
          <m:e>
            <m:r>
              <w:rPr>
                <w:rFonts w:ascii="Cambria Math" w:hAnsi="Cambria Math"/>
              </w:rPr>
              <m:t>κ</m:t>
            </m:r>
          </m:e>
          <m:sub>
            <m:r>
              <w:rPr>
                <w:rFonts w:ascii="Cambria Math" w:hAnsi="Cambria Math"/>
              </w:rPr>
              <m:t>IQR</m:t>
            </m:r>
          </m:sub>
        </m:sSub>
      </m:oMath>
      <w:r>
        <w:t xml:space="preserve"> as in panel A. Error bars correspond to the interquartile range of estimates derived from B=5000 bootstrapped samples.</w:t>
      </w:r>
    </w:p>
    <w:p w14:paraId="15413828" w14:textId="77777777" w:rsidR="001A2F5E" w:rsidRDefault="00227A7A">
      <w:pPr>
        <w:pStyle w:val="Figure"/>
        <w:jc w:val="center"/>
      </w:pPr>
      <w:r>
        <w:rPr>
          <w:noProof/>
          <w:lang w:eastAsia="zh-CN"/>
        </w:rPr>
        <w:lastRenderedPageBreak/>
        <w:drawing>
          <wp:inline distT="0" distB="0" distL="0" distR="0" wp14:anchorId="41F5D7CF" wp14:editId="0F6500EF">
            <wp:extent cx="6400800"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2"/>
                    <a:srcRect/>
                    <a:stretch>
                      <a:fillRect/>
                    </a:stretch>
                  </pic:blipFill>
                  <pic:spPr bwMode="auto">
                    <a:xfrm>
                      <a:off x="0" y="0"/>
                      <a:ext cx="88900" cy="69850"/>
                    </a:xfrm>
                    <a:prstGeom prst="rect">
                      <a:avLst/>
                    </a:prstGeom>
                    <a:noFill/>
                  </pic:spPr>
                </pic:pic>
              </a:graphicData>
            </a:graphic>
          </wp:inline>
        </w:drawing>
      </w:r>
    </w:p>
    <w:p w14:paraId="02140E82" w14:textId="35105459" w:rsidR="001A2F5E" w:rsidRDefault="00227A7A">
      <w:pPr>
        <w:pStyle w:val="ImageCaption"/>
      </w:pPr>
      <w:r>
        <w:t xml:space="preserve">Figure </w:t>
      </w:r>
      <w:bookmarkStart w:id="4" w:name="Fig2"/>
      <w:r>
        <w:fldChar w:fldCharType="begin"/>
      </w:r>
      <w:r>
        <w:instrText>SEQ fig \* Arabic</w:instrText>
      </w:r>
      <w:r>
        <w:fldChar w:fldCharType="separate"/>
      </w:r>
      <w:r>
        <w:rPr>
          <w:noProof/>
        </w:rPr>
        <w:t>2</w:t>
      </w:r>
      <w:r>
        <w:fldChar w:fldCharType="end"/>
      </w:r>
      <w:bookmarkEnd w:id="4"/>
      <w:r>
        <w:t xml:space="preserve">: Summary of approximate </w:t>
      </w:r>
      <w:r w:rsidR="00526DE7">
        <w:t xml:space="preserve">Bayesian </w:t>
      </w:r>
      <w:r>
        <w:t>computation estimates of community worm distributions among children. Across the top are posterior estimates of the mean community worm burden (</w:t>
      </w:r>
      <m:oMath>
        <m:sSub>
          <m:sSubPr>
            <m:ctrlPr>
              <w:rPr>
                <w:rFonts w:ascii="Cambria Math" w:hAnsi="Cambria Math"/>
              </w:rPr>
            </m:ctrlPr>
          </m:sSubPr>
          <m:e>
            <m:r>
              <w:rPr>
                <w:rFonts w:ascii="Cambria Math" w:hAnsi="Cambria Math"/>
              </w:rPr>
              <m:t>W</m:t>
            </m:r>
          </m:e>
          <m:sub>
            <m:r>
              <w:rPr>
                <w:rFonts w:ascii="Cambria Math" w:hAnsi="Cambria Math"/>
              </w:rPr>
              <m:t>st</m:t>
            </m:r>
          </m:sub>
        </m:sSub>
      </m:oMath>
      <w:r>
        <w:t xml:space="preserve">) and worm </w:t>
      </w:r>
      <w:r w:rsidR="00D51133">
        <w:t>aggregation</w:t>
      </w:r>
      <w:r>
        <w:t xml:space="preserve"> parameter (</w:t>
      </w:r>
      <m:oMath>
        <m:sSubSup>
          <m:sSubSupPr>
            <m:ctrlPr>
              <w:rPr>
                <w:rFonts w:ascii="Cambria Math" w:hAnsi="Cambria Math"/>
              </w:rPr>
            </m:ctrlPr>
          </m:sSubSupPr>
          <m:e>
            <m:r>
              <w:rPr>
                <w:rFonts w:ascii="Cambria Math" w:hAnsi="Cambria Math"/>
              </w:rPr>
              <m:t>k</m:t>
            </m:r>
          </m:e>
          <m:sub>
            <m:r>
              <w:rPr>
                <w:rFonts w:ascii="Cambria Math" w:hAnsi="Cambria Math"/>
              </w:rPr>
              <m:t>st</m:t>
            </m:r>
          </m:sub>
          <m:sup>
            <m:r>
              <w:rPr>
                <w:rFonts w:ascii="Cambria Math" w:hAnsi="Cambria Math"/>
              </w:rPr>
              <m:t>W</m:t>
            </m:r>
          </m:sup>
        </m:sSubSup>
      </m:oMath>
      <w:r>
        <w:t xml:space="preserve">) from ABC estimation for Case 1 (Together, top left in blue), Case 2 (Separate, top middle in red), and Case 3 (Generalizable, top right in purple). </w:t>
      </w:r>
      <w:r w:rsidR="009645B3">
        <w:t>P</w:t>
      </w:r>
      <w:r>
        <w:t xml:space="preserve">anel </w:t>
      </w:r>
      <w:r w:rsidR="009645B3">
        <w:t xml:space="preserve">D </w:t>
      </w:r>
      <w:r>
        <w:t>shows comparisons of model fit for each case across the measured community egg burden (</w:t>
      </w:r>
      <m:oMath>
        <m:sSub>
          <m:sSubPr>
            <m:ctrlPr>
              <w:rPr>
                <w:rFonts w:ascii="Cambria Math" w:hAnsi="Cambria Math"/>
              </w:rPr>
            </m:ctrlPr>
          </m:sSubPr>
          <m:e>
            <m:r>
              <w:rPr>
                <w:rFonts w:ascii="Cambria Math" w:hAnsi="Cambria Math"/>
              </w:rPr>
              <m:t>E</m:t>
            </m:r>
          </m:e>
          <m:sub>
            <m:r>
              <w:rPr>
                <w:rFonts w:ascii="Cambria Math" w:hAnsi="Cambria Math"/>
              </w:rPr>
              <m:t>st</m:t>
            </m:r>
          </m:sub>
        </m:sSub>
      </m:oMath>
      <w:r>
        <w:t xml:space="preserve">) using the Bayes Factor, a ratio of model likelihoods in which higher values imply better fits to the observed data. All axes are log-transformed and smoothed averages are shown for figure clarity. Points in the top panels are sized in proportion to the inverse of the interquartile range of the posterior estimate of </w:t>
      </w:r>
      <m:oMath>
        <m:sSubSup>
          <m:sSubSupPr>
            <m:ctrlPr>
              <w:rPr>
                <w:rFonts w:ascii="Cambria Math" w:hAnsi="Cambria Math"/>
              </w:rPr>
            </m:ctrlPr>
          </m:sSubSupPr>
          <m:e>
            <m:r>
              <w:rPr>
                <w:rFonts w:ascii="Cambria Math" w:hAnsi="Cambria Math"/>
              </w:rPr>
              <m:t>k</m:t>
            </m:r>
          </m:e>
          <m:sub>
            <m:r>
              <w:rPr>
                <w:rFonts w:ascii="Cambria Math" w:hAnsi="Cambria Math"/>
              </w:rPr>
              <m:t>st</m:t>
            </m:r>
          </m:sub>
          <m:sup>
            <m:r>
              <w:rPr>
                <w:rFonts w:ascii="Cambria Math" w:hAnsi="Cambria Math"/>
              </w:rPr>
              <m:t>W</m:t>
            </m:r>
          </m:sup>
        </m:sSubSup>
      </m:oMath>
      <w:r>
        <w:t>.</w:t>
      </w:r>
    </w:p>
    <w:p w14:paraId="567D38A3" w14:textId="1AA7F258" w:rsidR="001A2F5E" w:rsidRDefault="00227A7A">
      <w:pPr>
        <w:pStyle w:val="BodyText"/>
      </w:pPr>
      <w:r>
        <w:t>Results of ABC estimation of the mean worm burden, aggregation parameter and mating probability are shown for children</w:t>
      </w:r>
      <w:r w:rsidR="00FE099C">
        <w:t xml:space="preserve"> in figures 2 and 3</w:t>
      </w:r>
      <w:r>
        <w:t xml:space="preserve">. The same figures for estimation among adult populations can be found in the supplement (Supp Figures 4-6). All three data-generating mechanisms considered produced summary statistics that matched the observed summary statistics from ZEST well (Supp Fig 1). Examination of the Bayes factors comparing the fit of each Case shows that the generalizable Case 3 performs better than both the canonical Case 1 and Case 2, though Case 2 does appear to perform about as well (Bayes Factor </w:t>
      </w:r>
      <m:oMath>
        <m:r>
          <w:rPr>
            <w:rFonts w:ascii="Cambria Math" w:hAnsi="Cambria Math"/>
          </w:rPr>
          <m:t>≈1</m:t>
        </m:r>
      </m:oMath>
      <w:r>
        <w:t xml:space="preserve">) at lower parasite burdens (Fig 2). Case 1 estimates of </w:t>
      </w:r>
      <m:oMath>
        <m:sSub>
          <m:sSubPr>
            <m:ctrlPr>
              <w:rPr>
                <w:rFonts w:ascii="Cambria Math" w:hAnsi="Cambria Math"/>
              </w:rPr>
            </m:ctrlPr>
          </m:sSubPr>
          <m:e>
            <m:r>
              <w:rPr>
                <w:rFonts w:ascii="Cambria Math" w:hAnsi="Cambria Math"/>
              </w:rPr>
              <m:t>W</m:t>
            </m:r>
          </m:e>
          <m:sub>
            <m:r>
              <w:rPr>
                <w:rFonts w:ascii="Cambria Math" w:hAnsi="Cambria Math"/>
              </w:rPr>
              <m:t>st</m:t>
            </m:r>
          </m:sub>
        </m:sSub>
      </m:oMath>
      <w:r>
        <w:t xml:space="preserve"> and </w:t>
      </w:r>
      <m:oMath>
        <m:sSubSup>
          <m:sSubSupPr>
            <m:ctrlPr>
              <w:rPr>
                <w:rFonts w:ascii="Cambria Math" w:hAnsi="Cambria Math"/>
              </w:rPr>
            </m:ctrlPr>
          </m:sSubSupPr>
          <m:e>
            <m:r>
              <w:rPr>
                <w:rFonts w:ascii="Cambria Math" w:hAnsi="Cambria Math"/>
              </w:rPr>
              <m:t>κ</m:t>
            </m:r>
          </m:e>
          <m:sub>
            <m:r>
              <w:rPr>
                <w:rFonts w:ascii="Cambria Math" w:hAnsi="Cambria Math"/>
              </w:rPr>
              <m:t>st</m:t>
            </m:r>
          </m:sub>
          <m:sup>
            <m:r>
              <w:rPr>
                <w:rFonts w:ascii="Cambria Math" w:hAnsi="Cambria Math"/>
              </w:rPr>
              <m:t>W</m:t>
            </m:r>
          </m:sup>
        </m:sSubSup>
      </m:oMath>
      <w:r>
        <w:t xml:space="preserve"> exhibited a similar pattern to </w:t>
      </w:r>
      <m:oMath>
        <m:sSub>
          <m:sSubPr>
            <m:ctrlPr>
              <w:rPr>
                <w:rFonts w:ascii="Cambria Math" w:hAnsi="Cambria Math"/>
              </w:rPr>
            </m:ctrlPr>
          </m:sSubPr>
          <m:e>
            <m:r>
              <m:rPr>
                <m:scr m:val="script"/>
                <m:sty m:val="p"/>
              </m:rPr>
              <w:rPr>
                <w:rFonts w:ascii="Cambria Math" w:hAnsi="Cambria Math"/>
              </w:rPr>
              <m:t>E</m:t>
            </m:r>
          </m:e>
          <m:sub>
            <m:r>
              <w:rPr>
                <w:rFonts w:ascii="Cambria Math" w:hAnsi="Cambria Math"/>
              </w:rPr>
              <m:t>st</m:t>
            </m:r>
          </m:sub>
        </m:sSub>
      </m:oMath>
      <w:r>
        <w:t xml:space="preserve"> and </w:t>
      </w:r>
      <m:oMath>
        <m:sSubSup>
          <m:sSubSupPr>
            <m:ctrlPr>
              <w:rPr>
                <w:rFonts w:ascii="Cambria Math" w:hAnsi="Cambria Math"/>
              </w:rPr>
            </m:ctrlPr>
          </m:sSubSupPr>
          <m:e>
            <m:r>
              <w:rPr>
                <w:rFonts w:ascii="Cambria Math" w:hAnsi="Cambria Math"/>
              </w:rPr>
              <m:t>κ</m:t>
            </m:r>
          </m:e>
          <m:sub>
            <m:r>
              <w:rPr>
                <w:rFonts w:ascii="Cambria Math" w:hAnsi="Cambria Math"/>
              </w:rPr>
              <m:t>st</m:t>
            </m:r>
          </m:sub>
          <m:sup>
            <m:r>
              <m:rPr>
                <m:scr m:val="script"/>
                <m:sty m:val="p"/>
              </m:rPr>
              <w:rPr>
                <w:rFonts w:ascii="Cambria Math" w:hAnsi="Cambria Math"/>
              </w:rPr>
              <m:t>E</m:t>
            </m:r>
          </m:sup>
        </m:sSubSup>
      </m:oMath>
      <w:r>
        <w:t xml:space="preserve">, namely increasing aggregation (indicated by decreasing </w:t>
      </w:r>
      <m:oMath>
        <m:r>
          <w:rPr>
            <w:rFonts w:ascii="Cambria Math" w:hAnsi="Cambria Math"/>
          </w:rPr>
          <m:t>κ</m:t>
        </m:r>
      </m:oMath>
      <w:r>
        <w:t xml:space="preserve">) with decreasing measures of burden (Fig 1 and Fig 2). However, Case 2 estimates showed the opposite effect of decreasing aggregation with decreasing worm burden (Fig </w:t>
      </w:r>
      <w:r>
        <w:lastRenderedPageBreak/>
        <w:t>2). Finally, Case 3 estimates appear similar to a mixture of Case 1 and Case 2 results, with one cluster of estimates appearing to exhibit Case 1-like dynamics and another exhibiting Case 2</w:t>
      </w:r>
      <w:r w:rsidR="00806F5D">
        <w:t>-</w:t>
      </w:r>
      <w:r>
        <w:t xml:space="preserve">like dynamics (Fig 2). Further examination of each of these clusters reveals that Case 1-like dynamics recovered from Case 3 estimation occur more frequently in </w:t>
      </w:r>
      <w:proofErr w:type="spellStart"/>
      <w:r>
        <w:t>Shehia</w:t>
      </w:r>
      <w:proofErr w:type="spellEnd"/>
      <w:r>
        <w:t xml:space="preserve">-years with higher egg burdens, </w:t>
      </w:r>
      <w:proofErr w:type="spellStart"/>
      <w:r>
        <w:t>prevalences</w:t>
      </w:r>
      <w:proofErr w:type="spellEnd"/>
      <w:r>
        <w:t xml:space="preserve">, and standard errors, while Case 2-like dynamics are recovered at lower egg burdens, </w:t>
      </w:r>
      <w:proofErr w:type="spellStart"/>
      <w:r>
        <w:t>prevalences</w:t>
      </w:r>
      <w:proofErr w:type="spellEnd"/>
      <w:r>
        <w:t>, and standard errors (Supp Fig 2). Additionally, comparison of the estimated mean worm burden from each data-generating case to the observed mean egg burden shows that Case 3 estimates are more similar to Case 1 estimates at higher burdens, but closer to Case 2 estimates at lower burdens (Supp Fig 3).</w:t>
      </w:r>
    </w:p>
    <w:p w14:paraId="1CF2B3E4" w14:textId="77777777" w:rsidR="001A2F5E" w:rsidRDefault="00227A7A">
      <w:pPr>
        <w:pStyle w:val="Figure"/>
        <w:jc w:val="center"/>
      </w:pPr>
      <w:r>
        <w:rPr>
          <w:noProof/>
          <w:lang w:eastAsia="zh-CN"/>
        </w:rPr>
        <w:drawing>
          <wp:inline distT="0" distB="0" distL="0" distR="0" wp14:anchorId="30E19768" wp14:editId="597A4EAA">
            <wp:extent cx="6400800" cy="502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3"/>
                    <a:srcRect/>
                    <a:stretch>
                      <a:fillRect/>
                    </a:stretch>
                  </pic:blipFill>
                  <pic:spPr bwMode="auto">
                    <a:xfrm>
                      <a:off x="0" y="0"/>
                      <a:ext cx="88900" cy="69850"/>
                    </a:xfrm>
                    <a:prstGeom prst="rect">
                      <a:avLst/>
                    </a:prstGeom>
                    <a:noFill/>
                  </pic:spPr>
                </pic:pic>
              </a:graphicData>
            </a:graphic>
          </wp:inline>
        </w:drawing>
      </w:r>
    </w:p>
    <w:p w14:paraId="25EBE0CF" w14:textId="6851DA93" w:rsidR="001A2F5E" w:rsidRDefault="00227A7A">
      <w:pPr>
        <w:pStyle w:val="ImageCaption"/>
      </w:pPr>
      <w:r>
        <w:t xml:space="preserve">Figure </w:t>
      </w:r>
      <w:bookmarkStart w:id="5" w:name="Fig3"/>
      <w:r>
        <w:fldChar w:fldCharType="begin"/>
      </w:r>
      <w:r>
        <w:instrText>SEQ fig \* Arabic</w:instrText>
      </w:r>
      <w:r>
        <w:fldChar w:fldCharType="separate"/>
      </w:r>
      <w:r>
        <w:rPr>
          <w:noProof/>
        </w:rPr>
        <w:t>3</w:t>
      </w:r>
      <w:r>
        <w:fldChar w:fldCharType="end"/>
      </w:r>
      <w:bookmarkEnd w:id="5"/>
      <w:r>
        <w:t xml:space="preserve">: Comparison of predicted and estimated mating probabilities. Along the left side are estimates of the mating probability extracted from the best fit datasets generated in approximate </w:t>
      </w:r>
      <w:r w:rsidR="00526DE7" w:rsidRPr="00844AE7">
        <w:t xml:space="preserve">Bayesian </w:t>
      </w:r>
      <w:r>
        <w:t xml:space="preserve">computation for every </w:t>
      </w:r>
      <w:proofErr w:type="spellStart"/>
      <w:r>
        <w:t>Shehia</w:t>
      </w:r>
      <w:proofErr w:type="spellEnd"/>
      <w:r>
        <w:t xml:space="preserve">-year across the three cases. Case 1 (Together, top left in blue) estimates produce a high mating probability at high worm burdens that steadily decreases with decreasing mean worm burden. Case 2 (Separate, middle left in red) estimates produce a low mating probability across all mean worm burdens, with a subtle peak in mating probability at intermediate mean worm burdens. Case 3 (Generalizable, bottom left in purple) again appears to show hybridization with mating probability estimates at high mean worm burdens appearing similar to Case 1 and mating probability estimates at low mean worm burdens appearing similar to Case 2. The right panel compares loess-smoothed estimates of the mating probability from ABC estimation for </w:t>
      </w:r>
      <w:r>
        <w:lastRenderedPageBreak/>
        <w:t>each case to analytical predictions of the mating probability for static (</w:t>
      </w:r>
      <m:oMath>
        <m:r>
          <w:rPr>
            <w:rFonts w:ascii="Cambria Math" w:hAnsi="Cambria Math"/>
          </w:rPr>
          <m:t>κ=0.05</m:t>
        </m:r>
      </m:oMath>
      <w:r>
        <w:t>, solid black line) and dynamic aggregation (</w:t>
      </w:r>
      <m:oMath>
        <m:r>
          <w:rPr>
            <w:rFonts w:ascii="Cambria Math" w:hAnsi="Cambria Math"/>
          </w:rPr>
          <m:t>κ(W)</m:t>
        </m:r>
      </m:oMath>
      <w:r>
        <w:t xml:space="preserve">, dashed black line). Analytic predictions of the mating probability are accurate at high mean worm </w:t>
      </w:r>
      <w:proofErr w:type="gramStart"/>
      <w:r>
        <w:t>burdens, but</w:t>
      </w:r>
      <w:proofErr w:type="gramEnd"/>
      <w:r>
        <w:t xml:space="preserve"> diverge from the empirical estimates as the mean worm burden decreases</w:t>
      </w:r>
      <w:r w:rsidR="00844AE7">
        <w:t>, indicating analytic predictions that assume constant Case 1 “distributed together” dynamics may be inaccurate in elimination settings</w:t>
      </w:r>
      <w:r>
        <w:t>.</w:t>
      </w:r>
    </w:p>
    <w:p w14:paraId="651C3AC4" w14:textId="24585261" w:rsidR="001A2F5E" w:rsidRDefault="00227A7A">
      <w:pPr>
        <w:pStyle w:val="BodyText"/>
      </w:pPr>
      <w:r>
        <w:t xml:space="preserve">Figure 3 shows the mating probability </w:t>
      </w:r>
      <w:r w:rsidR="00943B32">
        <w:t>generated by</w:t>
      </w:r>
      <w:r>
        <w:t xml:space="preserve"> all three data-generating cases from the best fit datasets in ABC estimation for every </w:t>
      </w:r>
      <w:proofErr w:type="spellStart"/>
      <w:r>
        <w:t>Shehia</w:t>
      </w:r>
      <w:proofErr w:type="spellEnd"/>
      <w:r>
        <w:t>-year. These estimates are also compared to analytic predictions of the mating probability for both static aggregation (</w:t>
      </w:r>
      <m:oMath>
        <m:r>
          <w:rPr>
            <w:rFonts w:ascii="Cambria Math" w:hAnsi="Cambria Math"/>
          </w:rPr>
          <m:t>κ=0.05</m:t>
        </m:r>
      </m:oMath>
      <w:r>
        <w:t>, Fig 3 black solid line) and dynamic aggregation (</w:t>
      </w:r>
      <m:oMath>
        <m:r>
          <w:rPr>
            <w:rFonts w:ascii="Cambria Math" w:hAnsi="Cambria Math"/>
          </w:rPr>
          <m:t>κ=f(W)</m:t>
        </m:r>
      </m:oMath>
      <w:r>
        <w:t xml:space="preserve">, Fig 3 black dashed line). These analytic predictions align well with empirical Case 1 and Case 3 estimates at high mean worm </w:t>
      </w:r>
      <w:proofErr w:type="gramStart"/>
      <w:r>
        <w:t>burdens, but</w:t>
      </w:r>
      <w:proofErr w:type="gramEnd"/>
      <w:r>
        <w:t xml:space="preserve"> underestimate the mating probability at lower mean worm burdens. Hybridization of Case 1 and Case 2 like dynamics recovered from Case 3 estimates are apparent once again, with Case 3 mating probability estimates similar to Case 1 estimates at high mean worm burdens, and resembling Case 2 estimates at lower mean worm burdens. This leads to uncertain mating probability estimates as the main determinant appears to be whether Case 1 or Case 2 like dynamics are dominant, rather than the mean worm burden or aggregation parameter from which analytic estimates are derived.</w:t>
      </w:r>
    </w:p>
    <w:p w14:paraId="07075BAE" w14:textId="77777777" w:rsidR="001A2F5E" w:rsidRDefault="00227A7A">
      <w:pPr>
        <w:pStyle w:val="Heading1"/>
      </w:pPr>
      <w:bookmarkStart w:id="6" w:name="discussion"/>
      <w:r>
        <w:t>Discussion</w:t>
      </w:r>
      <w:bookmarkEnd w:id="6"/>
    </w:p>
    <w:p w14:paraId="4054D9F5" w14:textId="279BFA8D" w:rsidR="001A2F5E" w:rsidRPr="00B553D5" w:rsidRDefault="00227A7A">
      <w:pPr>
        <w:rPr>
          <w:sz w:val="22"/>
          <w:szCs w:val="22"/>
        </w:rPr>
      </w:pPr>
      <w:r w:rsidRPr="00B553D5">
        <w:rPr>
          <w:sz w:val="22"/>
          <w:szCs w:val="22"/>
        </w:rPr>
        <w:t xml:space="preserve">Here we use data from the ZEST study to explore how parasite aggregation dynamics change as elimination is approached due to intense control efforts. We find that parasite aggregation as measured directly by community egg distributions and through estimation of </w:t>
      </w:r>
      <w:r w:rsidR="00943B32">
        <w:rPr>
          <w:sz w:val="22"/>
          <w:szCs w:val="22"/>
        </w:rPr>
        <w:t xml:space="preserve">adult </w:t>
      </w:r>
      <w:r w:rsidRPr="00B553D5">
        <w:rPr>
          <w:sz w:val="22"/>
          <w:szCs w:val="22"/>
        </w:rPr>
        <w:t>parasite distributions likely increases as elimination is approached. In addition, the classic (Case 1) assumption that male and female parasites are distributed together appears to hold at large mean community worm burdens. How</w:t>
      </w:r>
      <w:r w:rsidR="00E45186">
        <w:rPr>
          <w:sz w:val="22"/>
          <w:szCs w:val="22"/>
        </w:rPr>
        <w:t>ever, as proposed previously</w:t>
      </w:r>
      <w:r w:rsidRPr="00B553D5">
        <w:rPr>
          <w:sz w:val="22"/>
          <w:szCs w:val="22"/>
        </w:rPr>
        <w:t>, this assumption appears to break down at smaller worm burdens as elimination is approached.</w:t>
      </w:r>
      <w:r w:rsidR="00943B32">
        <w:rPr>
          <w:sz w:val="22"/>
          <w:szCs w:val="22"/>
        </w:rPr>
        <w:t xml:space="preserve"> </w:t>
      </w:r>
      <w:r w:rsidR="00943B32">
        <w:rPr>
          <w:sz w:val="22"/>
          <w:szCs w:val="22"/>
        </w:rPr>
        <w:fldChar w:fldCharType="begin" w:fldLock="1"/>
      </w:r>
      <w:r w:rsidR="00943B32">
        <w:rPr>
          <w:sz w:val="22"/>
          <w:szCs w:val="22"/>
        </w:rPr>
        <w:instrText>ADDIN CSL_CITATION {"citationItems":[{"id":"ITEM-1","itemData":{"DOI":"10.1016/0025-5564(77)90030-X","ISSN":"00255564","abstract":"This paper deals with the overall transmission dynamics of schistosomiasis, and other similar helminthic infections, in which the parasitic worms have a sexual stage in the primary (human) host. Most previous studies have assumed the worms to be independently randomly distributed among hosts; we explore the effects of various kinds of aggregation in the worm distribution, and their implications for medically interesting quantities such as prevalence of worms, prevalence of pairs, and mean egg output per host. The effects of worm aggregation upon the transmission dynamics are discussed, with particular regard to the “threshold” and “breakpoint” phenomena. It is shown that the analysis can be extended, simply but generally, to include the effects of a latent period before infected snails become infective. Most of the presentation is for a monogamous worm mating system, but the opposite extreme of promiscuous worms is also treated (in Appendix C). Although mainly concerned with these new results, the paper also attempts a limited amount of review and synthesis. This includes: relationships among earlier models; the threshold's dependence on the transmission parameters (man-to-snail versus snail-to-man), for arbitrary worm aggregation; the relation between Rosenfield's [30] empirical work and more abstract models.","author":[{"dropping-particle":"","family":"May","given":"Robert M.","non-dropping-particle":"","parse-names":false,"suffix":""}],"container-title":"Mathematical Biosciences","id":"ITEM-1","issue":"3-4","issued":{"date-parts":[["1977","1"]]},"page":"301-343","title":"Togetherness among Schistosomes: its effects on the dynamics of the infection","type":"article-journal","volume":"35"},"uris":["http://www.mendeley.com/documents/?uuid=b969d862-c605-3375-81b0-11d64b67099c"]}],"mendeley":{"formattedCitation":"[16]","plainTextFormattedCitation":"[16]","previouslyFormattedCitation":"[16]"},"properties":{"noteIndex":0},"schema":"https://github.com/citation-style-language/schema/raw/master/csl-citation.json"}</w:instrText>
      </w:r>
      <w:r w:rsidR="00943B32">
        <w:rPr>
          <w:sz w:val="22"/>
          <w:szCs w:val="22"/>
        </w:rPr>
        <w:fldChar w:fldCharType="separate"/>
      </w:r>
      <w:r w:rsidR="00943B32" w:rsidRPr="00943B32">
        <w:rPr>
          <w:noProof/>
          <w:sz w:val="22"/>
          <w:szCs w:val="22"/>
        </w:rPr>
        <w:t>[16]</w:t>
      </w:r>
      <w:r w:rsidR="00943B32">
        <w:rPr>
          <w:sz w:val="22"/>
          <w:szCs w:val="22"/>
        </w:rPr>
        <w:fldChar w:fldCharType="end"/>
      </w:r>
    </w:p>
    <w:p w14:paraId="123A6B3E" w14:textId="1FB0B35E" w:rsidR="001A2F5E" w:rsidRDefault="00227A7A">
      <w:pPr>
        <w:pStyle w:val="BodyText"/>
      </w:pPr>
      <w:r>
        <w:t xml:space="preserve">The distribution of individual egg counts from ZEST was highly </w:t>
      </w:r>
      <w:r w:rsidR="00D51133">
        <w:t>aggregated</w:t>
      </w:r>
      <w:r>
        <w:t xml:space="preserve">, with </w:t>
      </w:r>
      <m:oMath>
        <m:sSup>
          <m:sSupPr>
            <m:ctrlPr>
              <w:rPr>
                <w:rFonts w:ascii="Cambria Math" w:hAnsi="Cambria Math"/>
              </w:rPr>
            </m:ctrlPr>
          </m:sSupPr>
          <m:e>
            <m:r>
              <w:rPr>
                <w:rFonts w:ascii="Cambria Math" w:hAnsi="Cambria Math"/>
              </w:rPr>
              <m:t>κ</m:t>
            </m:r>
          </m:e>
          <m:sup>
            <m:r>
              <m:rPr>
                <m:scr m:val="script"/>
                <m:sty m:val="p"/>
              </m:rPr>
              <w:rPr>
                <w:rFonts w:ascii="Cambria Math" w:hAnsi="Cambria Math"/>
              </w:rPr>
              <m:t>E</m:t>
            </m:r>
          </m:sup>
        </m:sSup>
      </m:oMath>
      <w:r>
        <w:t xml:space="preserve"> in the range </w:t>
      </w:r>
      <w:r w:rsidR="00E45186">
        <w:t>0.001-0.067</w:t>
      </w:r>
      <w:r>
        <w:t xml:space="preserve">. Community egg </w:t>
      </w:r>
      <w:r w:rsidR="00D51133">
        <w:t>aggregation</w:t>
      </w:r>
      <w:r>
        <w:t xml:space="preserve"> was found to significantly decrease as the community worm burden decreased, and this effect was driven by children. As children frequently have the highest exposure and may be most susceptible to infection due to lack of acquired immunity, </w:t>
      </w:r>
      <w:r w:rsidR="00943B32">
        <w:fldChar w:fldCharType="begin" w:fldLock="1"/>
      </w:r>
      <w:r w:rsidR="00E849DE">
        <w:instrText>ADDIN CSL_CITATION {"citationItems":[{"id":"ITEM-1","itemData":{"DOI":"10.1111/j.2041-210X.2011.00179.x","ISSN":"2041210X","abstract":"1. Many recent statistical applications involve inference under complex models, where it is computationally prohibitive to calculate likelihoods but possible to simulate data. Approximate Bayesian computation (ABC) is devoted to these complex models because it bypasses the evaluation of the likelihood function by comparing observed and simulated data. 2.We introduce the R package 'abc' that implements several ABC algorithms for performing parameter estimation and model selection. In particular, the recently developed nonlinear heteroscedastic regression methods for ABC are implemented. The 'abc' package also includes a cross-validation tool for measuring the accuracy of ABC estimates and to calculate the misclassification probabilities when performing model selection. The main functions are accompanied by appropriate summary and plotting tools. 3.R is already widely used in bioinformatics and several fields of biology. The R package 'abc' will make the ABC algorithms available to a large number of R users. 'abc' is a freely available R package under the GPL license, and it can be downloaded at http://cran.r-project.org/web/packages/abc/index.html. © 2012 The Authors. Methods in Ecology and Evolution © 2012 British Ecological Society.","author":[{"dropping-particle":"","family":"Csilléry","given":"Katalin","non-dropping-particle":"","parse-names":false,"suffix":""},{"dropping-particle":"","family":"François","given":"Olivier","non-dropping-particle":"","parse-names":false,"suffix":""},{"dropping-particle":"","family":"Blum","given":"Michael G.B.","non-dropping-particle":"","parse-names":false,"suffix":""}],"container-title":"Methods in Ecology and Evolution","id":"ITEM-1","issue":"3","issued":{"date-parts":[["2012","6","1"]]},"page":"475-479","publisher":"John Wiley &amp; Sons, Ltd","title":"Abc: An R package for approximate Bayesian computation (ABC)","type":"article-journal","volume":"3"},"uris":["http://www.mendeley.com/documents/?uuid=9ea62de9-ce99-3ee0-9c84-bb2a4c96a2d5"]}],"mendeley":{"formattedCitation":"[28]","plainTextFormattedCitation":"[28]","previouslyFormattedCitation":"[28]"},"properties":{"noteIndex":0},"schema":"https://github.com/citation-style-language/schema/raw/master/csl-citation.json"}</w:instrText>
      </w:r>
      <w:r w:rsidR="00943B32">
        <w:fldChar w:fldCharType="separate"/>
      </w:r>
      <w:r w:rsidR="00E849DE" w:rsidRPr="00E849DE">
        <w:rPr>
          <w:noProof/>
        </w:rPr>
        <w:t>[28]</w:t>
      </w:r>
      <w:r w:rsidR="00943B32">
        <w:fldChar w:fldCharType="end"/>
      </w:r>
      <w:r w:rsidR="00943B32">
        <w:t xml:space="preserve"> </w:t>
      </w:r>
      <w:r>
        <w:t xml:space="preserve">this is not surprising. We also found that the relationship between the </w:t>
      </w:r>
      <w:r w:rsidR="00D51133">
        <w:t>aggregation</w:t>
      </w:r>
      <w:r>
        <w:t xml:space="preserve"> parameter and mean community egg burde</w:t>
      </w:r>
      <w:r w:rsidR="002A209D">
        <w:t xml:space="preserve">n was significantly greater in </w:t>
      </w:r>
      <w:proofErr w:type="spellStart"/>
      <w:r w:rsidR="002A209D">
        <w:t>s</w:t>
      </w:r>
      <w:r>
        <w:t>hehias</w:t>
      </w:r>
      <w:proofErr w:type="spellEnd"/>
      <w:r>
        <w:t xml:space="preserve"> from the ZEST study that received snail control or behavioral interventions in addition to biannual MDA. This could be driven by higher starting prevalence and burden among these intervention arms, </w:t>
      </w:r>
      <w:r w:rsidR="002A209D">
        <w:fldChar w:fldCharType="begin" w:fldLock="1"/>
      </w:r>
      <w:r w:rsidR="004E1CDE">
        <w:instrText>ADDIN CSL_CITATION {"citationItems":[{"id":"ITEM-1","itemData":{"DOI":"10.1016/S2214-109X(19)30189-5","ISSN":"2214109X","abstract":"Background: Elimination of schistosomiasis as a public health problem and interruption of transmission in selected areas are targets set by WHO for 2025. Our aim was to assess biannual mass drug administration (MDA) applied alone or with complementary snail control or behaviour change interventions for the reduction of Schistosoma haematobium prevalence and infection intensity in children from Zanzibar and to compare the effect between the clusters. Methods: In a 5-year repeated cross-sectional cluster-randomised trial, 90 shehias (small administrative regions; clusters) in Zanzibar eligible owing to available natural open freshwater bodies and public primary schools were randomly allocated (ratio 1:1:1) to receive one of three interventions: biannual MDA with praziquantel alone (arm 1) or in combination with snail control (arm 2), or behaviour change activities (arm 3). Neither participants nor field or laboratory personnel were blinded to the intervention arms. From 2012 to 2017, annually, a single urine sample was collected from approximately 100 children aged 9–12 years in the main public primary school of each shehia. The primary outcome was S haematobium infection prevalence and intensity in 9–12-year-old children after 5 years of follow-up. This study is completed and was registered with the ISRCTN, number 48837681. Findings: The trial was done from Nov 1, 2011, through to Dec 31, 2017 and recruitment took place from Nov 2, 2011, until May 17, 2017. At baseline we enrolled 8278 participants, of whom 2899 (35%) were randomly allocated to arm 1, 2741 (33%) to arm 2, and 2638 (32%) to arm 3. 120 (4·2%) of 2853 in arm 1, 209 (7·8%) of 2688 in arm 2, and 167 (6·4%) of 2613 in arm 3 had S haematobium infections at baseline. Heavy infections (≥50 eggs per 10 mL of urine) were found in 126 (1·6%) of 8073 children at baseline. At the 5-year endline survey, 46 (1·4%) of 3184 in arm 1, 56 (1·7%) of 3217 (odds ratio [OR] 1·2 [95% CI 0·6–2·7] vs arm 1) in arm 2, and 58 (1·9%) of 3080 (1·3 [0·6–2·9]) in arm 3 had S haematobium infections. Heavy infections were detected in 33 (0·3%) of 9462 children. Interpretation: Biannual MDA substantially reduced the S haematobium prevalence and infection intensity but was insufficient to interrupt transmission. Although snail control or behaviour change activities did not significantly boost the effect of MDA in our study, they might enhance interruption of transmission when tailored to focal endemicity and applied for a l…","author":[{"dropping-particle":"","family":"Knopp","given":"Stefanie","non-dropping-particle":"","parse-names":false,"suffix":""},{"dropping-particle":"","family":"Person","given":"Bobbie","non-dropping-particle":"","parse-names":false,"suffix":""},{"dropping-particle":"","family":"Ame","given":"Shaali M.","non-dropping-particle":"","parse-names":false,"suffix":""},{"dropping-particle":"","family":"Ali","given":"Said M.","non-dropping-particle":"","parse-names":false,"suffix":""},{"dropping-particle":"","family":"Hattendorf","given":"Jan","non-dropping-particle":"","parse-names":false,"suffix":""},{"dropping-particle":"","family":"Juma","given":"Saleh","non-dropping-particle":"","parse-names":false,"suffix":""},{"dropping-particle":"","family":"Muhsin","given":"Juma","non-dropping-particle":"","parse-names":false,"suffix":""},{"dropping-particle":"","family":"Khamis","given":"Iddi S.","non-dropping-particle":"","parse-names":false,"suffix":""},{"dropping-particle":"","family":"Mohammed","given":"Khalfan A.","non-dropping-particle":"","parse-names":false,"suffix":""},{"dropping-particle":"","family":"Utzinger","given":"Jürg","non-dropping-particle":"","parse-names":false,"suffix":""},{"dropping-particle":"","family":"Hollenberg","given":"Elizabeth","non-dropping-particle":"","parse-names":false,"suffix":""},{"dropping-particle":"","family":"Kabole","given":"Fatma","non-dropping-particle":"","parse-names":false,"suffix":""},{"dropping-particle":"","family":"Rollinson","given":"David","non-dropping-particle":"","parse-names":false,"suffix":""}],"container-title":"The Lancet Global Health","id":"ITEM-1","issue":"8","issued":{"date-parts":[["2019","8","1"]]},"page":"e1118-e1129","publisher":"Elsevier Ltd","title":"Evaluation of integrated interventions layered on mass drug administration for urogenital schistosomiasis elimination: a cluster-randomised trial","type":"article-journal","volume":"7"},"uris":["http://www.mendeley.com/documents/?uuid=fda45e1a-eecb-3ea7-bc31-874f8b2a3914"]}],"mendeley":{"formattedCitation":"[20]","plainTextFormattedCitation":"[20]","previouslyFormattedCitation":"[20]"},"properties":{"noteIndex":0},"schema":"https://github.com/citation-style-language/schema/raw/master/csl-citation.json"}</w:instrText>
      </w:r>
      <w:r w:rsidR="002A209D">
        <w:fldChar w:fldCharType="separate"/>
      </w:r>
      <w:r w:rsidR="002A209D" w:rsidRPr="002A209D">
        <w:rPr>
          <w:noProof/>
        </w:rPr>
        <w:t>[20]</w:t>
      </w:r>
      <w:r w:rsidR="002A209D">
        <w:fldChar w:fldCharType="end"/>
      </w:r>
      <w:r w:rsidR="002A209D">
        <w:t xml:space="preserve"> </w:t>
      </w:r>
      <w:r>
        <w:t>though could also have theoretical underpinnings that will be the topic of future analyses.</w:t>
      </w:r>
    </w:p>
    <w:p w14:paraId="6630D7D4" w14:textId="5DF90A05" w:rsidR="001A2F5E" w:rsidRDefault="00227A7A">
      <w:pPr>
        <w:pStyle w:val="BodyText"/>
      </w:pPr>
      <w:r>
        <w:t xml:space="preserve">We propose a novel, mechanistic data-generating process (Case 3) that explicitly models the interaction of individual susceptibility and exposure to allow the data to determine the most likely distribution of male and female parasites. Using </w:t>
      </w:r>
      <w:r w:rsidR="00526DE7">
        <w:t>a</w:t>
      </w:r>
      <w:r>
        <w:t xml:space="preserve">pproximate Bayesian </w:t>
      </w:r>
      <w:r w:rsidR="00526DE7">
        <w:t xml:space="preserve">computation </w:t>
      </w:r>
      <w:r>
        <w:t xml:space="preserve">to estimate mean parasite burdens and parasite </w:t>
      </w:r>
      <w:r w:rsidR="00D51133">
        <w:t>aggregation</w:t>
      </w:r>
      <w:r>
        <w:t>, we find that this Case 3 data-generating process provides a better fit to the observed ZEST data across all values of parasite intensity. Due to the flexibility and superior fit of the proposed Case 3 mechanism, we believe it represents a superior theoretical basis for analyzing the dynamics of parasite aggregation and mating.</w:t>
      </w:r>
    </w:p>
    <w:p w14:paraId="7AD4C398" w14:textId="2C86DFE7" w:rsidR="001A2F5E" w:rsidRDefault="00227A7A">
      <w:pPr>
        <w:pStyle w:val="BodyText"/>
      </w:pPr>
      <w:r>
        <w:t>Case 3 estimation supports the hypothesis that male and female parasites are distributed together (Case 1) at high transmission intensities that result in high worm burdens. Case 3 estimates of worm burden and aggregation were more similar to estimates recovered from Case 1 estimation at higher worm burdens. As mean worm burden estimates decreased, Case 3 estimates became more irregular, with some similar to Case 2 estimates and others similar to Case 1.</w:t>
      </w:r>
      <w:r w:rsidR="002A209D">
        <w:t xml:space="preserve"> This supports </w:t>
      </w:r>
      <w:r w:rsidR="002A209D">
        <w:lastRenderedPageBreak/>
        <w:t xml:space="preserve">previous hypotheses that the distribution of male and female parasites among a population of definitive human hosts is likely dependent on local transmission intensity and previous </w:t>
      </w:r>
    </w:p>
    <w:p w14:paraId="4F60876B" w14:textId="1048AF3F" w:rsidR="001A2F5E" w:rsidRDefault="00227A7A">
      <w:pPr>
        <w:pStyle w:val="BodyText"/>
      </w:pPr>
      <w:r>
        <w:t>This finding provides evidence supporti</w:t>
      </w:r>
      <w:r w:rsidR="004E1CDE">
        <w:t>ng the hypothesis of Robert May</w:t>
      </w:r>
      <w:r>
        <w:t xml:space="preserve"> that the distribution of male and female parasites is not strictly “together” (Case 1) or “separate” (Case 2), but is rather a blend of both that is dependent on the worm burden itself.</w:t>
      </w:r>
      <w:r w:rsidR="004E1CDE">
        <w:t xml:space="preserve"> </w:t>
      </w:r>
      <w:r w:rsidR="004E1CDE">
        <w:fldChar w:fldCharType="begin" w:fldLock="1"/>
      </w:r>
      <w:r w:rsidR="004E1CDE">
        <w:instrText>ADDIN CSL_CITATION {"citationItems":[{"id":"ITEM-1","itemData":{"DOI":"10.1016/0025-5564(77)90030-X","ISSN":"00255564","abstract":"This paper deals with the overall transmission dynamics of schistosomiasis, and other similar helminthic infections, in which the parasitic worms have a sexual stage in the primary (human) host. Most previous studies have assumed the worms to be independently randomly distributed among hosts; we explore the effects of various kinds of aggregation in the worm distribution, and their implications for medically interesting quantities such as prevalence of worms, prevalence of pairs, and mean egg output per host. The effects of worm aggregation upon the transmission dynamics are discussed, with particular regard to the “threshold” and “breakpoint” phenomena. It is shown that the analysis can be extended, simply but generally, to include the effects of a latent period before infected snails become infective. Most of the presentation is for a monogamous worm mating system, but the opposite extreme of promiscuous worms is also treated (in Appendix C). Although mainly concerned with these new results, the paper also attempts a limited amount of review and synthesis. This includes: relationships among earlier models; the threshold's dependence on the transmission parameters (man-to-snail versus snail-to-man), for arbitrary worm aggregation; the relation between Rosenfield's [30] empirical work and more abstract models.","author":[{"dropping-particle":"","family":"May","given":"Robert M.","non-dropping-particle":"","parse-names":false,"suffix":""}],"container-title":"Mathematical Biosciences","id":"ITEM-1","issue":"3-4","issued":{"date-parts":[["1977","1"]]},"page":"301-343","title":"Togetherness among Schistosomes: its effects on the dynamics of the infection","type":"article-journal","volume":"35"},"uris":["http://www.mendeley.com/documents/?uuid=b969d862-c605-3375-81b0-11d64b67099c"]}],"mendeley":{"formattedCitation":"[16]","plainTextFormattedCitation":"[16]","previouslyFormattedCitation":"[16]"},"properties":{"noteIndex":0},"schema":"https://github.com/citation-style-language/schema/raw/master/csl-citation.json"}</w:instrText>
      </w:r>
      <w:r w:rsidR="004E1CDE">
        <w:fldChar w:fldCharType="separate"/>
      </w:r>
      <w:r w:rsidR="004E1CDE" w:rsidRPr="004E1CDE">
        <w:rPr>
          <w:noProof/>
        </w:rPr>
        <w:t>[16]</w:t>
      </w:r>
      <w:r w:rsidR="004E1CDE">
        <w:fldChar w:fldCharType="end"/>
      </w:r>
      <w:r>
        <w:t xml:space="preserve"> In particular, male and female parasites appear more likely to be distributed together at high </w:t>
      </w:r>
      <w:proofErr w:type="gramStart"/>
      <w:r>
        <w:t>burdens, and</w:t>
      </w:r>
      <w:proofErr w:type="gramEnd"/>
      <w:r>
        <w:t xml:space="preserve"> separate at low burdens. This reflects the higher likelihood that individuals are exposed to large numbers of cercariae more likely to contain a mix of males and females that will ultimately pair when transmission intensities are greater. At lesser transmission intensities, the probability of exposure events containing only male or female cercariae increases.</w:t>
      </w:r>
    </w:p>
    <w:p w14:paraId="4537EE9C" w14:textId="60289917" w:rsidR="001A2F5E" w:rsidRDefault="00227A7A">
      <w:pPr>
        <w:pStyle w:val="BodyText"/>
      </w:pPr>
      <w:r>
        <w:t xml:space="preserve">Variability in susceptibility as proposed previously </w:t>
      </w:r>
      <w:r w:rsidR="004E1CDE">
        <w:fldChar w:fldCharType="begin" w:fldLock="1"/>
      </w:r>
      <w:r w:rsidR="00CD44A2">
        <w:instrText>ADDIN CSL_CITATION {"citationItems":[{"id":"ITEM-1","itemData":{"DOI":"10.4269/ajtmh.14-0691","ISSN":"0002-9637","abstract":"Abstract. We recently reported the analysis of epidemiological data suggesting variability in individual susceptibility to infection by Schistosoma japonicum among rural villagers who reside in Sichuan Province of southwestern China. By supplementing the data used in the earlier analysis from other studies we have reported from this region, we presented improved estimates of cercarial exposure, which in turn, result in stronger evidence of susceptibility. This analysis was conducted using an individual-based mathematical model (IBM) whose use was motivated by the nature and extent of field data from the low-transmission environments exemplified by one of our datasets and typical of the current situation in most endemic areas of China. In addition to individual susceptibility and water contact, the model includes stochastic aspects of cercarial exposure as well as of diagnostic procedures, the latter being particularly relevant to the low-transmission environment. The simulation studies show that, to produce key aspects of the epidemiological findings, the distribution of susceptibility ranges over several orders of magnitude and is highly right skewed. We found no compelling evidence that the distribution of susceptibility differed between the two populations that underlie both the epidemiological and simulation results.","author":[{"dropping-particle":"","family":"Wang","given":"Shuo","non-dropping-particle":"","parse-names":false,"suffix":""},{"dropping-particle":"","family":"Spear","given":"Robert C.","non-dropping-particle":"","parse-names":false,"suffix":""}],"container-title":"The American Journal of Tropical Medicine and Hygiene","id":"ITEM-1","issue":"6","issued":{"date-parts":[["2015","6","3"]]},"page":"1245-1252","publisher":"The American Society of Tropical Medicine and Hygiene","title":"Exploring the Contribution of Host Susceptibility to Epidemiological Patterns of Schistosoma japonicum Infection Using an Individual-Based Model","type":"article-journal","volume":"92"},"uris":["http://www.mendeley.com/documents/?uuid=8fce68b0-b0ec-363d-a1b4-67056b88ad34"]}],"mendeley":{"formattedCitation":"[11]","plainTextFormattedCitation":"[11]","previouslyFormattedCitation":"[11]"},"properties":{"noteIndex":0},"schema":"https://github.com/citation-style-language/schema/raw/master/csl-citation.json"}</w:instrText>
      </w:r>
      <w:r w:rsidR="004E1CDE">
        <w:fldChar w:fldCharType="separate"/>
      </w:r>
      <w:r w:rsidR="004E1CDE" w:rsidRPr="004E1CDE">
        <w:rPr>
          <w:noProof/>
        </w:rPr>
        <w:t>[11]</w:t>
      </w:r>
      <w:r w:rsidR="004E1CDE">
        <w:fldChar w:fldCharType="end"/>
      </w:r>
      <w:r>
        <w:t xml:space="preserve"> and considered as part of Case 3 estimates here plays a similar moderating effect on those cercariae that successfully infect the human host and mature into adult worms. This suggests that identifying individuals who are particularly susceptible to infection could be extremely valuable for control efforts, since these individuals are both most susceptible to pathology associated with infection and are most likely contributing to sustaining transmission. These individuals could be identified through a sufficiently accurate biomarker or simply by taking note of individuals who are most heavily infected. This information could then be used in targeted drug administration campaigns that prioritize treatment of such high-risk individuals, rather than prioritizing broad coverage of the population regardless of individuals’ susceptibility or exposure. Such strategies will be the topic of subsequent modeling analyses that build on the results presented here.</w:t>
      </w:r>
    </w:p>
    <w:p w14:paraId="0DC9AF3E" w14:textId="5C347913" w:rsidR="001A2F5E" w:rsidRDefault="00227A7A">
      <w:pPr>
        <w:pStyle w:val="BodyText"/>
      </w:pPr>
      <w:r>
        <w:t xml:space="preserve">Such strategies should also be pursued with caution if relying on diagnostics such as </w:t>
      </w:r>
      <w:proofErr w:type="spellStart"/>
      <w:r>
        <w:t>haematuria</w:t>
      </w:r>
      <w:proofErr w:type="spellEnd"/>
      <w:r>
        <w:t xml:space="preserve"> or egg-assays that are known to have low sensitivity for light infections. Indeed, reliance on these diagnostics represents a limitation of this analysis as sensitivity in egg counts is not explicitly considered in analysis of the community egg burdens or in the data-generating Cases considered. However, high variability in daily egg counts produced by even heavily infected individuals </w:t>
      </w:r>
      <w:r w:rsidR="00D33D2B">
        <w:fldChar w:fldCharType="begin" w:fldLock="1"/>
      </w:r>
      <w:r w:rsidR="00D33D2B">
        <w:instrText>ADDIN CSL_CITATION {"citationItems":[{"id":"ITEM-1","itemData":{"ISSN":"0031-1820","PMID":"12358419","abstract":"During autumn 2000 an extensive cross-sectional survey of the prevalence of Schistosomiasis japonicum was conducted among about 4000 villagers within 20 villages in the Anning River Valley located in the southwestern Sichuan Province. Two procedures were used to assess infection status, the Kato-Katz thick smear procedure and a miracidia hatch test. Whereas the Kato-Katz procedure provides information on both prevalence and intensity, the hatch test provides only prevalence data, albeit on a much larger volume of stool. In addition, we performed Kato-Katz smears for 15 consecutive samples on a subset of 15 individuals. The proportion of both hatch-test and Kato-Katz positive individuals in the larger cross-sectional survey was 25%. The goal of the study was to estimate both the egg and worm distributions among risk groups using both the hatch and Kato-Katz tests from the cross-sectional data and the repeated Kato-Katz smears from the longitudinal data sets. As a prelude to parameter estimation, individuals were classified into risk groups by natural village and occupation; the proportion of Kato-Katz positive subjects among the risk groups varied from 10% to 60%. We used the statistical model of de Vlas et al. (1992) and Bayesian techniques to derive both estimates of and inference about the worm and egg distribution parameters. The parameter estimates imply (1) similar eggs per gram stool (e.p.g.) per worm pair compared with earlier estimates, (2) a range of worm burdens among the risk groups and (3) estimates of risk heterogeneity within groups is sensitive to prior information on the within-person variability in egg excretion.","author":[{"dropping-particle":"","family":"Hubbard","given":"A","non-dropping-particle":"","parse-names":false,"suffix":""},{"dropping-particle":"","family":"Liang","given":"S","non-dropping-particle":"","parse-names":false,"suffix":""},{"dropping-particle":"","family":"Maszle","given":"D","non-dropping-particle":"","parse-names":false,"suffix":""},{"dropping-particle":"","family":"Qiu","given":"D","non-dropping-particle":"","parse-names":false,"suffix":""},{"dropping-particle":"","family":"Gu","given":"X","non-dropping-particle":"","parse-names":false,"suffix":""},{"dropping-particle":"","family":"Spear","given":"R C","non-dropping-particle":"","parse-names":false,"suffix":""}],"container-title":"Parasitology","id":"ITEM-1","issue":"Pt 3","issued":{"date-parts":[["2002","9"]]},"page":"221-31","title":"Estimating the distribution of worm burden and egg excretion of Schistosoma japonicum by risk group in Sichuan Province, China.","type":"article-journal","volume":"125"},"uris":["http://www.mendeley.com/documents/?uuid=7080c5f2-dc44-3759-a387-907a0f73e0ef"]}],"mendeley":{"formattedCitation":"[26]","plainTextFormattedCitation":"[26]","previouslyFormattedCitation":"[26]"},"properties":{"noteIndex":0},"schema":"https://github.com/citation-style-language/schema/raw/master/csl-citation.json"}</w:instrText>
      </w:r>
      <w:r w:rsidR="00D33D2B">
        <w:fldChar w:fldCharType="separate"/>
      </w:r>
      <w:r w:rsidR="00D33D2B" w:rsidRPr="00D33D2B">
        <w:rPr>
          <w:noProof/>
        </w:rPr>
        <w:t>[26]</w:t>
      </w:r>
      <w:r w:rsidR="00D33D2B">
        <w:fldChar w:fldCharType="end"/>
      </w:r>
      <w:r>
        <w:t xml:space="preserve"> is a part of the data-generating processes of the ABC estimation, meaning that generated egg distributions would be expected to match observed ones if diagnostic sensitivity in the real world were perfect. Future analyses using more sensitive diagnostics such as circulatin</w:t>
      </w:r>
      <w:r w:rsidR="00D33D2B">
        <w:t>g</w:t>
      </w:r>
      <w:r>
        <w:t xml:space="preserve"> cathodic antigen (CCA) could be pursued to confirm these findings.</w:t>
      </w:r>
    </w:p>
    <w:p w14:paraId="0D548577" w14:textId="4CEAB88A" w:rsidR="001A2F5E" w:rsidRDefault="00227A7A">
      <w:pPr>
        <w:pStyle w:val="BodyText"/>
      </w:pPr>
      <w:r>
        <w:t xml:space="preserve">Heterogeneity in susceptibility and exposure (and their joint distribution) are not the only processes that could explain the dynamics of parasite burden and aggregation identified here, though they most likely play a significant role. Recent analyses have found that mated pairs may survive </w:t>
      </w:r>
      <w:proofErr w:type="spellStart"/>
      <w:r>
        <w:t>praziqauntel</w:t>
      </w:r>
      <w:proofErr w:type="spellEnd"/>
      <w:r>
        <w:t xml:space="preserve"> treatment and resume egg-laying shortly </w:t>
      </w:r>
      <w:r w:rsidR="00D33D2B">
        <w:t>after treatment</w:t>
      </w:r>
      <w:r>
        <w:t>.</w:t>
      </w:r>
      <w:r w:rsidR="00D33D2B">
        <w:t xml:space="preserve"> </w:t>
      </w:r>
      <w:r w:rsidR="00D33D2B">
        <w:fldChar w:fldCharType="begin" w:fldLock="1"/>
      </w:r>
      <w:r w:rsidR="004F5DFF">
        <w:instrText>ADDIN CSL_CITATION {"citationItems":[{"id":"ITEM-1","itemData":{"DOI":"10.1186/s13071-019-3860-6","ISSN":"17563305","PMID":"31881923","abstract":"Background: A key component of schistosomiasis control is mass drug administration with praziquantel. While control interventions have been successful in several endemic regions, mass drug administration has been less effective in others. Here we focus on the impact of repeated praziquantel treatment on the population structure and genetic diversity of Schistosoma mansoni. Methods: We examined S. mansoni epidemiology, population genetics, and variation in praziquantel susceptibility in parasites isolated from children across three primary schools in a high endemicity region at the onset of the Ugandan National Control Programme. Children were sampled at 11 timepoints over two years, including one week and four weeks post-praziquantel treatment to evaluate short-term impacts on clearance and evidence of natural variation in susceptibility to praziquantel. Results: Prevalence of S. mansoni was 85% at baseline. A total of 3576 miracidia larval parasites, isolated from 203 individual children, were genotyped at seven loci. Overall, genetic diversity was high and there was low genetic differentiation, indicating high rates of parasite gene flow. Schistosome siblings were found both pre-treatment and four weeks post-treatment, demonstrating adult worms surviving treatment and natural praziquantel susceptibility variation in these populations at the beginning of mass drug administration. However, we did not find evidence for selection on these parasites. While genetic diversity decreased in the short-term (four weeks post-treatment), diversity did not decrease over the entire period despite four rounds of mass treatment. Furthermore, within-host genetic diversity was affected by host age, host sex, infection intensity and recent praziquantel treatment. Conclusions: Our findings suggest that praziquantel treatments have short-term impacts on these parasite populations but impacts were transient and no long-term reduction in genetic diversity was observed. High gene flow reduces the likelihood of local adaptation, so even though parasites surviving treatment were observed, these were likely to be diluted at the beginning of the Ugandan National Control Programme. Together, these results suggest that MDA in isolation may be insufficient to reduce schistosome populations in regions with high genetic diversity and gene flow.[Figure not available: see fulltext.","author":[{"dropping-particle":"","family":"Faust","given":"Christina L.","non-dropping-particle":"","parse-names":false,"suffix":""},{"dropping-particle":"","family":"Crotti","given":"Marco","non-dropping-particle":"","parse-names":false,"suffix":""},{"dropping-particle":"","family":"Moses","given":"Arinaitwe","non-dropping-particle":"","parse-names":false,"suffix":""},{"dropping-particle":"","family":"Oguttu","given":"David","non-dropping-particle":"","parse-names":false,"suffix":""},{"dropping-particle":"","family":"Wamboko","given":"Aidah","non-dropping-particle":"","parse-names":false,"suffix":""},{"dropping-particle":"","family":"Adriko","given":"Moses","non-dropping-particle":"","parse-names":false,"suffix":""},{"dropping-particle":"","family":"Adekanle","given":"Elizabeth K.","non-dropping-particle":"","parse-names":false,"suffix":""},{"dropping-particle":"","family":"Kabatereine","given":"Narcis","non-dropping-particle":"","parse-names":false,"suffix":""},{"dropping-particle":"","family":"Tukahebwa","given":"Edridah M.","non-dropping-particle":"","parse-names":false,"suffix":""},{"dropping-particle":"","family":"Norton","given":"Alice J.","non-dropping-particle":"","parse-names":false,"suffix":""},{"dropping-particle":"","family":"Gower","given":"Charlotte M.","non-dropping-particle":"","parse-names":false,"suffix":""},{"dropping-particle":"","family":"Webster","given":"Joanne P.","non-dropping-particle":"","parse-names":false,"suffix":""},{"dropping-particle":"","family":"Lamberton","given":"Poppy H.L.","non-dropping-particle":"","parse-names":false,"suffix":""}],"container-title":"Parasites and Vectors","id":"ITEM-1","issue":"1","issued":{"date-parts":[["2019","12","27"]]},"page":"607","publisher":"BioMed Central Ltd.","title":"Two-year longitudinal survey reveals high genetic diversity of Schistosoma mansoni with adult worms surviving praziquantel treatment at the start of mass drug administration in Uganda","type":"article-journal","volume":"12"},"uris":["http://www.mendeley.com/documents/?uuid=fb87fb4a-5cdc-3767-be0f-98f77d196e31"]}],"mendeley":{"formattedCitation":"[8]","plainTextFormattedCitation":"[8]","previouslyFormattedCitation":"[8]"},"properties":{"noteIndex":0},"schema":"https://github.com/citation-style-language/schema/raw/master/csl-citation.json"}</w:instrText>
      </w:r>
      <w:r w:rsidR="00D33D2B">
        <w:fldChar w:fldCharType="separate"/>
      </w:r>
      <w:r w:rsidR="00D33D2B" w:rsidRPr="00D33D2B">
        <w:rPr>
          <w:noProof/>
        </w:rPr>
        <w:t>[8]</w:t>
      </w:r>
      <w:r w:rsidR="00D33D2B">
        <w:fldChar w:fldCharType="end"/>
      </w:r>
      <w:r>
        <w:t xml:space="preserve"> This would lead individuals harboring such resistant pairs to maintain their high worm burden following treatment, while others are cleared of adult worms, thus increasing aggregation as is seen in these analyses. Similarly, individuals who miss treatment due to absence, pregnancy, or non-compliance would also maintain their high worm burdens as others are treated and cleared of adult worms, leading to increased aggregation as the mean community burden decreases.</w:t>
      </w:r>
    </w:p>
    <w:p w14:paraId="7E90D296" w14:textId="0B1007CE" w:rsidR="001A2F5E" w:rsidRDefault="00227A7A">
      <w:pPr>
        <w:pStyle w:val="BodyText"/>
      </w:pPr>
      <w:r>
        <w:t xml:space="preserve">Regardless of the exact mechanism or combination of mechanisms that give rise to increased aggregation, the practical implications are </w:t>
      </w:r>
      <w:r w:rsidR="004F5DFF">
        <w:t>noteworthy</w:t>
      </w:r>
      <w:r>
        <w:t>.</w:t>
      </w:r>
      <w:r w:rsidR="002A21BA" w:rsidRPr="002A21BA">
        <w:t xml:space="preserve"> </w:t>
      </w:r>
      <w:r w:rsidR="002A21BA">
        <w:fldChar w:fldCharType="begin" w:fldLock="1"/>
      </w:r>
      <w:r w:rsidR="002A21BA">
        <w:instrText>ADDIN CSL_CITATION {"citationItems":[{"id":"ITEM-1","itemData":{"DOI":"10.1098/rstb.2012.0137","ISSN":"0962-8436","abstract":"Successful control measures have interrupted the local transmission of human infectious diseases such as measles, malaria and polio, and saved and improved billions of lives. Similarly, control eff...","author":[{"dropping-particle":"","family":"Klepac","given":"Petra","non-dropping-particle":"","parse-names":false,"suffix":""},{"dropping-particle":"","family":"Metcalf","given":"C. Jessica E.","non-dropping-particle":"","parse-names":false,"suffix":""},{"dropping-particle":"","family":"McLean","given":"Angela R.","non-dropping-particle":"","parse-names":false,"suffix":""},{"dropping-particle":"","family":"Hampson","given":"Katie","non-dropping-particle":"","parse-names":false,"suffix":""}],"container-title":"Philosophical Transactions of the Royal Society B: Biological Sciences","id":"ITEM-1","issue":"1623","issued":{"date-parts":[["2013","8","5"]]},"page":"20120137","publisher":"The Royal Society","title":"Towards the endgame and beyond: complexities and challenges for the elimination of infectious diseases","type":"article-journal","volume":"368"},"uris":["http://www.mendeley.com/documents/?uuid=f9c8d5b0-8c16-30cb-9ebd-60b85eccf9ba"]}],"mendeley":{"formattedCitation":"[31]","plainTextFormattedCitation":"[31]","previouslyFormattedCitation":"[31]"},"properties":{"noteIndex":0},"schema":"https://github.com/citation-style-language/schema/raw/master/csl-citation.json"}</w:instrText>
      </w:r>
      <w:r w:rsidR="002A21BA">
        <w:fldChar w:fldCharType="separate"/>
      </w:r>
      <w:r w:rsidR="002A21BA" w:rsidRPr="00074018">
        <w:rPr>
          <w:noProof/>
        </w:rPr>
        <w:t>[31]</w:t>
      </w:r>
      <w:r w:rsidR="002A21BA">
        <w:fldChar w:fldCharType="end"/>
      </w:r>
      <w:r>
        <w:t xml:space="preserve"> Because some individuals maintain high worm burdens and egg output, they are more likely to maintain transmission among the snail population, which could contribute to infection rebound in the entire community. From a theoretical perspective, this can be expressed in terms of the mating probability. Our results show that increased aggregation coupled with shifts in the distribution of male and female parasites leads to mating probabilities higher than are commonly predicted assuming Case 1 dynamics with </w:t>
      </w:r>
      <w:r>
        <w:lastRenderedPageBreak/>
        <w:t xml:space="preserve">constant aggregation. This implies that the hypothesized breakpoint in schistosomiasis transmission </w:t>
      </w:r>
      <w:r w:rsidR="004F5DFF">
        <w:t>could be</w:t>
      </w:r>
      <w:r>
        <w:t xml:space="preserve"> exceedingly small or non-existent. Widespread resilience to elimination </w:t>
      </w:r>
      <w:r w:rsidR="004F5DFF">
        <w:fldChar w:fldCharType="begin" w:fldLock="1"/>
      </w:r>
      <w:r w:rsidR="004F5DFF">
        <w:instrText>ADDIN CSL_CITATION {"citationItems":[{"id":"ITEM-1","itemData":{"DOI":"10.1371/journal.pntd.0001774","ISSN":"1935-2735","abstract":"Background Preventive chemotherapy against schistosomiasis has been implemented since 2005 in Mali, targeting school-age children and adults at high risk. A cross-sectional survey was conducted in 2010 to evaluate the impact of repeated treatment among school-age children in the highly-endemic region of Segou.   Methodology/Principal Findings The survey was conducted in six sentinel schools in three highly-endemic districts, and 640 school children aged 7–14 years were examined. Infections with Schistosoma haematobium and S. mansoni were diagnosed with the urine filtration and the Kato-Katz method respectively. Overall prevalence of S. haematobium infection was 61.7%, a significant reduction of 30% from the baseline in 2004 (p&lt;0.01), while overall prevalence of S. mansoni infection was 12.7% which was not significantly different from the baseline. Overall mean intensity of S. haematobium and S. mansoni infection was 180.4 eggs/10 ml of urine and 88.2 epg in 2004 respectively. These were reduced to 33.2 eggs/10 ml of urine and 43.2 epg in 2010 respectively, a significant reduction of 81.6% and 51% (p&lt;0.001). The proportion of heavy S. haematobium infections was reduced from 48.8% in 2004 to 13.8% in 2010, and the proportion of moderate and heavy S. mansoni infection was reduced from 15.6% in 2004 to 9.4% in 2010, both significantly (p&lt;0.01). Mathematical modelling suggests that the observed results were in line with the expected changes.   Conclusions/Significance Significant reduction in intensity of infection on both infections and modest but significant reduction in S. haematobium prevalence were achieved in highly-endemic Segou region after repeated chemotherapy. However, persistent prevalence of both infections and relatively high level of intensity of S. mansoni infection suggest that more intensified control measures be implemented in order to achieve the goal of schistosomiasis elimination. In addition, closer monitoring and evaluation activities are needed in the programme to monitor the drug tolerance and to adjust treatment focus.","author":[{"dropping-particle":"","family":"Landouré","given":"Aly","non-dropping-particle":"","parse-names":false,"suffix":""},{"dropping-particle":"","family":"Dembélé","given":"Robert","non-dropping-particle":"","parse-names":false,"suffix":""},{"dropping-particle":"","family":"Goita","given":"Seydou","non-dropping-particle":"","parse-names":false,"suffix":""},{"dropping-particle":"","family":"Kané","given":"Mamadou","non-dropping-particle":"","parse-names":false,"suffix":""},{"dropping-particle":"","family":"Tuinsma","given":"Marjon","non-dropping-particle":"","parse-names":false,"suffix":""},{"dropping-particle":"","family":"Sacko","given":"Moussa","non-dropping-particle":"","parse-names":false,"suffix":""},{"dropping-particle":"","family":"Toubali","given":"Emily","non-dropping-particle":"","parse-names":false,"suffix":""},{"dropping-particle":"","family":"French","given":"Michael D.","non-dropping-particle":"","parse-names":false,"suffix":""},{"dropping-particle":"","family":"Keita","given":"Adama D.","non-dropping-particle":"","parse-names":false,"suffix":""},{"dropping-particle":"","family":"Fenwick","given":"Alan","non-dropping-particle":"","parse-names":false,"suffix":""},{"dropping-particle":"","family":"Traoré","given":"Mamadou S.","non-dropping-particle":"","parse-names":false,"suffix":""},{"dropping-particle":"","family":"Zhang","given":"Yaobi","non-dropping-particle":"","parse-names":false,"suffix":""}],"container-title":"PLoS Neglected Tropical Diseases","editor":[{"dropping-particle":"","family":"Brooker","given":"Simon","non-dropping-particle":"","parse-names":false,"suffix":""}],"id":"ITEM-1","issue":"7","issued":{"date-parts":[["2012","7","31"]]},"page":"e1774","publisher":"Public Library of Science","title":"Significantly Reduced Intensity of Infection but Persistent Prevalence of Schistosomiasis in a Highly Endemic Region in Mali after Repeated Treatment","type":"article-journal","volume":"6"},"uris":["http://www.mendeley.com/documents/?uuid=936cd498-fe22-3aaa-af12-58a57c2186f9"]},{"id":"ITEM-2","itemData":{"DOI":"10.1093/cid/ciy001","abstract":"Background. Schistosomiasis remains an endemic parasitic disease affecting millions of people around the world. The World Health Organization (WHO) has set goals of controlling morbidity to be reached by 2020, along with elimination as a public health problem in certain regions by 2025. Mathematical models of parasite transmission and treatment impact have been developed to assist in controlling the morbidity caused by schistosomiasis. These models can inform and guide implementation policy for mass drug administration programs, and help design monitoring and evaluation activities. Methods. We use these models to predict whether the guidelines set by the WHO are on track for achieving their 2020 goal for the control of morbidity, specifically for Schistosoma mansoni. We examine whether programmatic adaptations; namely increases in treatment coverage and/or expansion to adult inclusion in treatment, will improve the likelihood of reaching the WHO goals. Results. We find that in low-prevalence settings, the goals are likely to be attainable under current WHO guidelines, but in moderate to high-prevalence settings, the goals are less likely to be achieved unless treatment coverage is increased and expanded to at least 85% for school-aged children and 40% for adults. Conclusions. To improve the likelihood of reaching the WHO goals, programmatic adaptations are required, particularly for moderate-to high-prevalence settings. Furthermore, improvements in adherence to treatment, potential development of candidate vaccines, and enhanced snail control and WASH (water, sanitation, and hygiene) measures will all assist in achieving the goals.","author":[{"dropping-particle":"","family":"Toor","given":"Jaspreet","non-dropping-particle":"","parse-names":false,"suffix":""},{"dropping-particle":"","family":"Alsallaq","given":"Ramzi","non-dropping-particle":"","parse-names":false,"suffix":""},{"dropping-particle":"","family":"Truscott","given":"James E","non-dropping-particle":"","parse-names":false,"suffix":""},{"dropping-particle":"","family":"Turner","given":"Hugo C","non-dropping-particle":"","parse-names":false,"suffix":""},{"dropping-particle":"","family":"Werkman","given":"Marleen","non-dropping-particle":"","parse-names":false,"suffix":""},{"dropping-particle":"","family":"Gurarie","given":"David","non-dropping-particle":"","parse-names":false,"suffix":""},{"dropping-particle":"","family":"King","given":"Charles H","non-dropping-particle":"","parse-names":false,"suffix":""},{"dropping-particle":"","family":"Anderson","given":"Roy M","non-dropping-particle":"","parse-names":false,"suffix":""}],"container-title":"Clinical Infectious Diseases Achieving the WHO Schistosomiasis Goals • CID","id":"ITEM-2","issued":{"date-parts":[["0"]]},"page":"66","title":"Are We on Our Way to Achieving the 2020 Goals for Schistosomiasis Morbidity Control Using Current World Health Organization Guidelines?","type":"article-journal","volume":"2018"},"uris":["http://www.mendeley.com/documents/?uuid=6b3472c7-3b0c-34d2-ae5f-217cb0d11f8b"]},{"id":"ITEM-3","itemData":{"DOI":"10.1186/s40249-017-0275-5","ISSN":"2049-9957","abstract":"Mapping and diagnosis of infections by the three major schistosome species (Schistosoma haematobium, S. mansoni and S. japonicum) has been done with assays that are known to be specific but increasingly insensitive as prevalence declines or in areas with already low prevalence of infection. This becomes a true challenge to achieving the goal of elimination of schistosomiasis because the multiplicative portion of the life-cycle of schistosomes, in the snail vector, favors continued transmission as long as even a few people maintain low numbers of worms that pass eggs in their excreta. New mapping tools based on detection of worm antigens (circulating cathodic antigen – CCA; circulating anodic antigen – CAA) in urine of those infected are highly sensitive and the CAA assay is reported to be highly specific. Using these tools in areas of low prevalence of all three of these species of schistosomes has demonstrated that more people harbor adult worms than are regularly excreting eggs at a level detectable by the usual stool assay (Kato-Katz) or by urine filtration. In very low prevalence areas this is sometimes 6- to10-fold more. Faced with what appears to be a sizable population of “egg-negative/worm-positive schistosomiasis” especially in areas of very low prevalence, national NTD programs are confounded about what guidelines and strategies they should enact if they are to proceed toward a goal of elimination. There is a critical need for continued evaluation of the assays involved and to understand the contribution of this “egg-negative/worm-positive schistosomiasis” condition to both individual morbidity and community transmission. There is also a critical need for new guidelines based on the use of these more sensitive assays for those national NTD programs that wish to move forward to strategies designed for elimination.","author":[{"dropping-particle":"","family":"Colley","given":"Daniel G.","non-dropping-particle":"","parse-names":false,"suffix":""},{"dropping-particle":"","family":"Andros","given":"Tamara S.","non-dropping-particle":"","parse-names":false,"suffix":""},{"dropping-particle":"","family":"Campbell","given":"Carl H.","non-dropping-particle":"","parse-names":false,"suffix":""}],"container-title":"Infectious Diseases of Poverty","id":"ITEM-3","issue":"1","issued":{"date-parts":[["2017","12","22"]]},"page":"63","publisher":"BioMed Central","title":"Schistosomiasis is more prevalent than previously thought: what does it mean for public health goals, policies, strategies, guidelines and intervention programs?","type":"article-journal","volume":"6"},"uris":["http://www.mendeley.com/documents/?uuid=1911b004-2926-3aed-b986-a60f5420d550"]},{"id":"ITEM-4","itemData":{"DOI":"10.1016/j.ijpara.2011.08.002","ISSN":"1879-0135","PMID":"21920366","abstract":"Until recently, intensified efforts in China to suppress the transmission of Schistosoma japonicum relied principally on routine praziquantel treatment, extensive use of molluscicides and health education programs. These efforts, now supplemented by a broader range of control measures, have been quite successful in reducing the prevalence and intensity of human infection to very low levels. However, re-emergent transmission has occurred in formerly endemic areas of several provinces, signalling the need for more locally effective, integrated control strategies. We argue that these low but persistent levels of transmission also require important changes in both the tactics and strategy of disease surveillance to move forward towards elimination. Here we present recent data exemplifying the low transmission environment which suggests that we are reaching limits of detection of current diagnostic techniques used for human infection surveillance in these communities. However, both epidemiological data and theoretical results indicate that (i) transmission in the human population can persist at very low infection intensities even in the presence of routine control activities; (ii) the parasite can be reintroduced into parasite-free environments by very modest external inputs; and (iii) transmission at these low infection intensities exhibits very slow inter-year dynamics. These observations motivate the need for new, sensitive tools to identify low-level infections in mammalian or snail hosts, or the presence of S. japonicum in environmental media. Environmental monitoring offers an alternative, and perhaps more efficient, approach to large-scale surveillance of human infections in low transmission regions.","author":[{"dropping-particle":"","family":"Spear","given":"R C","non-dropping-particle":"","parse-names":false,"suffix":""},{"dropping-particle":"","family":"Seto","given":"E Y W","non-dropping-particle":"","parse-names":false,"suffix":""},{"dropping-particle":"","family":"Carlton","given":"E J","non-dropping-particle":"","parse-names":false,"suffix":""},{"dropping-particle":"","family":"Liang","given":"S","non-dropping-particle":"","parse-names":false,"suffix":""},{"dropping-particle":"V","family":"Remais","given":"J","non-dropping-particle":"","parse-names":false,"suffix":""},{"dropping-particle":"","family":"Zhong","given":"B","non-dropping-particle":"","parse-names":false,"suffix":""},{"dropping-particle":"","family":"Qiu","given":"D","non-dropping-particle":"","parse-names":false,"suffix":""}],"container-title":"International journal for parasitology","id":"ITEM-4","issue":"12","issued":{"date-parts":[["2011","10"]]},"page":"1243-7","publisher":"NIH Public Access","title":"The challenge of effective surveillance in moving from low transmission to elimination of schistosomiasis in China.","type":"article-journal","volume":"41"},"uris":["http://www.mendeley.com/documents/?uuid=061f6ad7-6cad-34bf-9e80-e25536def9db"]},{"id":"ITEM-5","itemData":{"DOI":"10.1371/journal.pntd.0006794","ISSN":"1935-2735","abstract":"Progress towards controlling and eliminating parasitic worms, including schistosomiasis, onchocerciasis, and lymphatic filariasis, is advancing rapidly as national governments, multinational NGOs, and pharmaceutical companies launch collaborative chemotherapeutic control campaigns. Critical questions remain regarding the potential for achieving elimination of these infections, and analytical methods can help to quickly estimate progress towards—and the probability of achieving—elimination over specific timeframes. Here, we propose the effective reproduction number, Reff, as a proxy of elimination potential for sexually reproducing worms that are subject to poor mating success at very low abundance (positive density dependence, or Allee effects). Reff is the number of parasites produced by a single reproductive parasite at a given stage in the transmission cycle, over the parasite’s lifetime—it is the generalized form of the more familiar basic reproduction number, R0, which only applies at the beginning of an epidemic—and it can be estimated in a ‘model-free’ manner by an estimator (‘ε’). We introduce ε, demonstrate its estimation using simulated data, and discuss how it may be used in planning and evaluation of ongoing elimination efforts for a range of parasitic diseases.","author":[{"dropping-particle":"","family":"Arakala","given":"Arathi","non-dropping-particle":"","parse-names":false,"suffix":""},{"dropping-particle":"","family":"Hoover","given":"Christopher M.","non-dropping-particle":"","parse-names":false,"suffix":""},{"dropping-particle":"","family":"Marshall","given":"John M.","non-dropping-particle":"","parse-names":false,"suffix":""},{"dropping-particle":"","family":"Sokolow","given":"Susanne H.","non-dropping-particle":"","parse-names":false,"suffix":""},{"dropping-particle":"","family":"Leo","given":"Giulio A.","non-dropping-particle":"De","parse-names":false,"suffix":""},{"dropping-particle":"","family":"Rohr","given":"Jason R.","non-dropping-particle":"","parse-names":false,"suffix":""},{"dropping-particle":"V.","family":"Remais","given":"Justin","non-dropping-particle":"","parse-names":false,"suffix":""},{"dropping-particle":"","family":"Gambhir","given":"Manoj","non-dropping-particle":"","parse-names":false,"suffix":""}],"container-title":"PLOS Neglected Tropical Diseases","editor":[{"dropping-particle":"","family":"Dobson","given":"Andy P.","non-dropping-particle":"","parse-names":false,"suffix":""}],"id":"ITEM-5","issue":"11","issued":{"date-parts":[["2018","11","12"]]},"page":"e0006794","publisher":"Public Library of Science","title":"Estimating the elimination feasibility in the 'end game' of control efforts for parasites subjected to regular mass drug administration: Methods and their application to schistosomiasis","type":"article-journal","volume":"12"},"uris":["http://www.mendeley.com/documents/?uuid=53e4e4e6-e8fa-37f4-8c33-9cf7fef8c346"]}],"mendeley":{"formattedCitation":"[32–36]","plainTextFormattedCitation":"[32–36]","previouslyFormattedCitation":"[32–36]"},"properties":{"noteIndex":0},"schema":"https://github.com/citation-style-language/schema/raw/master/csl-citation.json"}</w:instrText>
      </w:r>
      <w:r w:rsidR="004F5DFF">
        <w:fldChar w:fldCharType="separate"/>
      </w:r>
      <w:r w:rsidR="004F5DFF" w:rsidRPr="004F5DFF">
        <w:rPr>
          <w:noProof/>
        </w:rPr>
        <w:t>[32–36]</w:t>
      </w:r>
      <w:r w:rsidR="004F5DFF">
        <w:fldChar w:fldCharType="end"/>
      </w:r>
      <w:r>
        <w:t xml:space="preserve"> and the recent outbreak of schistosomiasis in C</w:t>
      </w:r>
      <w:r w:rsidR="004F5DFF">
        <w:t xml:space="preserve">orsica </w:t>
      </w:r>
      <w:r>
        <w:t>that appears to have been introduced by a single egg-shedding individual</w:t>
      </w:r>
      <w:r w:rsidR="004F5DFF">
        <w:t xml:space="preserve"> </w:t>
      </w:r>
      <w:r w:rsidR="004F5DFF">
        <w:fldChar w:fldCharType="begin" w:fldLock="1"/>
      </w:r>
      <w:r w:rsidR="004F5DFF">
        <w:instrText>ADDIN CSL_CITATION {"citationItems":[{"id":"ITEM-1","itemData":{"DOI":"10.1016/S1473-3099(16)00175-4","ISSN":"1473-3099","abstract":"BACKGROUND\nSchistosomiasis is a snail-borne parasitic disease endemic in several tropical and subtropical countries. However, in the summer of 2013, an unexpected outbreak of urogenital schistosomiasis occurred in Corsica, with more than 120 local people or tourists infected. We used a multidisciplinary approach to investigate the epidemiology of urogenital schistosomiasis in Corsica, aiming to elucidate the origin of the outbreak. \n\nMETHODS\nWe did parasitological and malacological surveys at nine potential sites of infection. With the snails found, we carried out snail–parasite compatibility experiments by exposing snails to schistosome larvae recovered from the urine of a locally infected Corsican patient. Genetic analysis of both mitochondrial (cox1) and nuclear (internal transcribed spacer) DNA data from the Schistosoma eggs or miracidia recovered from the infected patients was conducted to elucidate the epidemiology of this outbreak. \n\nFINDINGS\nWe identified two main infection foci along the Cavu River, with many Bulinus truncatus snails found in both locations. Of the 3544 snails recovered across all sites, none were naturally infected, but laboratory-based experimental infections confirmed their compatibility with the schistosomes isolated from patients. Molecular characterisation of 73 eggs or miracidia isolated from 12 patients showed infection with Schistosoma haematobium, S haematobium–Schistosoma bovis hybrids, and S bovis. Further sequence data analysis also showed that the Corsican schistosomes were closely related to those from Senegal in west Africa. \n\nINTERPRETATION\nThe freshwater swimming pools of the Cavu River harbour many B truncatus snails, which are capable of transmitting S haematobium-group schistosomes. Our molecular data suggest that the parasites were imported into Corsica by individuals infected in west Africa, specifically Senegal. Hybridisation between S haematobium and the cattle schistosome S bovis had a putative role in this outbreak, showing how easily and rapidly urogenital schistosomiasis can be introduced and spread into novel areas where Bulinus snails are endemic, and how hybridisation could increase the colonisation potential of schistosomes. Furthermore our results show the potential risk of schistosomiasis outbreaks in other European areas, warranting close monitoring and surveillance of all potential transmission foci. \n\nFUNDING\nWHO, ANSES, RICET, and the Ministry of Health and Consumption.","author":[{"dropping-particle":"","family":"Boissier","given":"Jérôme","non-dropping-particle":"","parse-names":false,"suffix":""},{"dropping-particle":"","family":"Grech-Angelini","given":"Sébastien","non-dropping-particle":"","parse-names":false,"suffix":""},{"dropping-particle":"","family":"Webster","given":"Bonnie L","non-dropping-particle":"","parse-names":false,"suffix":""},{"dropping-particle":"","family":"Allienne","given":"Jean-François","non-dropping-particle":"","parse-names":false,"suffix":""},{"dropping-particle":"","family":"Huyse","given":"Tine","non-dropping-particle":"","parse-names":false,"suffix":""},{"dropping-particle":"","family":"Mas-Coma","given":"Santiago","non-dropping-particle":"","parse-names":false,"suffix":""},{"dropping-particle":"","family":"Toulza","given":"Eve","non-dropping-particle":"","parse-names":false,"suffix":""},{"dropping-particle":"","family":"Barré-Cardi","given":"Hélène","non-dropping-particle":"","parse-names":false,"suffix":""},{"dropping-particle":"","family":"Rollinson","given":"David","non-dropping-particle":"","parse-names":false,"suffix":""},{"dropping-particle":"","family":"Kincaid-Smith","given":"Julien","non-dropping-particle":"","parse-names":false,"suffix":""},{"dropping-particle":"","family":"Oleaga","given":"Ana","non-dropping-particle":"","parse-names":false,"suffix":""},{"dropping-particle":"","family":"Galinier","given":"Richard","non-dropping-particle":"","parse-names":false,"suffix":""},{"dropping-particle":"","family":"Foata","given":"Joséphine","non-dropping-particle":"","parse-names":false,"suffix":""},{"dropping-particle":"","family":"Rognon","given":"Anne","non-dropping-particle":"","parse-names":false,"suffix":""},{"dropping-particle":"","family":"Berry","given":"Antoine","non-dropping-particle":"","parse-names":false,"suffix":""},{"dropping-particle":"","family":"Mouahid","given":"Gabriel","non-dropping-particle":"","parse-names":false,"suffix":""},{"dropping-particle":"","family":"Henneron","given":"Rémy","non-dropping-particle":"","parse-names":false,"suffix":""},{"dropping-particle":"","family":"Moné","given":"Hélène","non-dropping-particle":"","parse-names":false,"suffix":""},{"dropping-particle":"","family":"Noel","given":"Harold","non-dropping-particle":"","parse-names":false,"suffix":""},{"dropping-particle":"","family":"Mitta","given":"Guillaume","non-dropping-particle":"","parse-names":false,"suffix":""}],"container-title":"The Lancet Infectious Diseases","id":"ITEM-1","issue":"8","issued":{"date-parts":[["2016","8","1"]]},"page":"971-979","publisher":"Elsevier","title":"Outbreak of urogenital schistosomiasis in Corsica (France): an epidemiological case study","type":"article-journal","volume":"16"},"uris":["http://www.mendeley.com/documents/?uuid=075419e8-21bd-3775-9eb6-8844be5bd164"]}],"mendeley":{"formattedCitation":"[37]","plainTextFormattedCitation":"[37]","previouslyFormattedCitation":"[37]"},"properties":{"noteIndex":0},"schema":"https://github.com/citation-style-language/schema/raw/master/csl-citation.json"}</w:instrText>
      </w:r>
      <w:r w:rsidR="004F5DFF">
        <w:fldChar w:fldCharType="separate"/>
      </w:r>
      <w:r w:rsidR="004F5DFF" w:rsidRPr="004F5DFF">
        <w:rPr>
          <w:noProof/>
        </w:rPr>
        <w:t>[37]</w:t>
      </w:r>
      <w:r w:rsidR="004F5DFF">
        <w:fldChar w:fldCharType="end"/>
      </w:r>
      <w:r>
        <w:t xml:space="preserve"> also provide evidence to this finding. Breaking schistosomiasis transmission to achieve elimination may therefore be more dependent on reducing environmental transmission through snail control, sanitation improvements, and behavioral interventions and on identifying and successfully treating the few individuals who remain infected and maintain transmissio</w:t>
      </w:r>
      <w:r w:rsidR="004F5DFF">
        <w:t>n as elimination is approached</w:t>
      </w:r>
      <w:r>
        <w:t>.</w:t>
      </w:r>
      <w:r w:rsidR="004F5DFF">
        <w:t xml:space="preserve"> </w:t>
      </w:r>
      <w:r w:rsidR="004F5DFF">
        <w:fldChar w:fldCharType="begin" w:fldLock="1"/>
      </w:r>
      <w:r w:rsidR="00516997">
        <w:instrText>ADDIN CSL_CITATION {"citationItems":[{"id":"ITEM-1","itemData":{"DOI":"10.1371/journal.pntd.0004794","ISSN":"1935-2735","author":[{"dropping-particle":"","family":"Sokolow","given":"Susanne H.","non-dropping-particle":"","parse-names":false,"suffix":""},{"dropping-particle":"","family":"Wood","given":"Chelsea L.","non-dropping-particle":"","parse-names":false,"suffix":""},{"dropping-particle":"","family":"Jones","given":"Isabel J.","non-dropping-particle":"","parse-names":false,"suffix":""},{"dropping-particle":"","family":"Swartz","given":"Scott J.","non-dropping-particle":"","parse-names":false,"suffix":""},{"dropping-particle":"","family":"Lopez","given":"Melina","non-dropping-particle":"","parse-names":false,"suffix":""},{"dropping-particle":"","family":"Hsieh","given":"Michael H.","non-dropping-particle":"","parse-names":false,"suffix":""},{"dropping-particle":"","family":"Lafferty","given":"Kevin D.","non-dropping-particle":"","parse-names":false,"suffix":""},{"dropping-particle":"","family":"Kuris","given":"Armand M.","non-dropping-particle":"","parse-names":false,"suffix":""},{"dropping-particle":"","family":"Rickards","given":"Chloe","non-dropping-particle":"","parse-names":false,"suffix":""},{"dropping-particle":"","family":"Leo","given":"Giulio A.","non-dropping-particle":"De","parse-names":false,"suffix":""}],"container-title":"PLOS Neglected Tropical Diseases","editor":[{"dropping-particle":"","family":"Caffrey","given":"Conor R.","non-dropping-particle":"","parse-names":false,"suffix":""}],"id":"ITEM-1","issue":"7","issued":{"date-parts":[["2016","7","21"]]},"page":"e0004794","publisher":"WHO","title":"Global assessment of schistosomiasis control over the past century shows targeting the snail intermediate host works best","type":"article-journal","volume":"10"},"uris":["http://www.mendeley.com/documents/?uuid=de3f254c-fd4e-345a-9360-11f39959cd14"]},{"id":"ITEM-2","itemData":{"DOI":"10.1073/pnas.1708729114","ISSN":"1091-6490","PMID":"29301964","abstract":"Schistosomiasis is a parasitic disease that affects over 240 million people globally. To improve population-level disease control, there is growing interest in adding chemical-based snail control interventions to interrupt the lifecycle ofSchistosomain its snail host to reduce parasite transmission. However, this approach is not widely implemented, and given environmental concerns, the optimal conditions for when snail control is appropriate are unclear. We assessed the potential impact and cost-effectiveness of various snail control strategies. We extended previously published dynamic, age-structured transmission and cost-effectiveness models to simulate mass drug administration (MDA) and focal snail control interventions againstSchistosoma haematobiumacross a range of low-prevalence (5-20%) and high-prevalence (25-50%) rural Kenyan communities. We simulated strategies over a 10-year period of MDA targeting school children or entire communities, snail control, and combined strategies. We measured incremental cost-effectiveness in 2016 US dollars per disability-adjusted life year and defined a strategy as optimally cost-effective when maximizing health gains (averted disability-adjusted life years) with an incremental cost-effectiveness below a Kenya-specific economic threshold. In both low- and high-prevalence settings, community-wide MDA with additional snail control reduced total disability by an additional 40% compared with school-based MDA alone. The optimally cost-effective scenario included the addition of snail control to MDA in over 95% of simulations. These results support inclusion of snail control in global guidelines and national schistosomiasis control strategies for optimal disease control, especially in settings with high prevalence, \"hot spots\" of transmission, and noncompliance to MDA.","author":[{"dropping-particle":"","family":"Lo","given":"Nathan C","non-dropping-particle":"","parse-names":false,"suffix":""},{"dropping-particle":"","family":"Gurarie","given":"David","non-dropping-particle":"","parse-names":false,"suffix":""},{"dropping-particle":"","family":"Yoon","given":"Nara","non-dropping-particle":"","parse-names":false,"suffix":""},{"dropping-particle":"","family":"Coulibaly","given":"Jean T","non-dropping-particle":"","parse-names":false,"suffix":""},{"dropping-particle":"","family":"Bendavid","given":"Eran","non-dropping-particle":"","parse-names":false,"suffix":""},{"dropping-particle":"","family":"Andrews","given":"Jason R","non-dropping-particle":"","parse-names":false,"suffix":""},{"dropping-particle":"","family":"King","given":"Charles H","non-dropping-particle":"","parse-names":false,"suffix":""}],"container-title":"Proceedings of the National Academy of Sciences of the United States of America","id":"ITEM-2","issue":"4","issued":{"date-parts":[["2018","1","23"]]},"page":"E584-E591","publisher":"National Academy of Sciences","title":"Impact and cost-effectiveness of snail control to achieve disease control targets for schistosomiasis.","type":"article-journal","volume":"115"},"uris":["http://www.mendeley.com/documents/?uuid=6ccc0775-a9d2-36f2-8947-835217cbafad"]},{"id":"ITEM-3","itemData":{"DOI":"10.1371/journal.pntd.0006514","ISSN":"1935-2735","abstract":"Introduction Schistosomiasis is a chronic parasitic trematode disease that affects over 240 million people worldwide. The Schistosoma lifecycle is complex, involving transmission via specific intermediate-host freshwater snails. Predictive mathematical models of Schistosoma transmission have often chosen to simplify or ignore the details of environmental human-snail interaction in their analyses. Schistosome transmission models now aim to provide better precision for policy planning of elimination of transmission. This heightens the importance of including the environmental complexity of vector-pathogen interaction in order to make more accurate projections. Methodology and principal findings We propose a nonlinear snail force of infection (FOI) that takes into account an intermediate larval stage (miracidium) and snail biology. We focused, in particular, on the effects of snail force of infection (FOI) on the impact of mass drug administration (MDA) in human communities. The proposed (modified) model was compared to a conventional model in terms of their predictions. A longitudinal dataset generated in Kenya field studies was used for model calibration and validation. For each sample community, we calibrated modified and conventional model systems, then used them to model outcomes for a range of MDA regimens. In most cases, the modified model predicted more vigorous post-MDA rebound, with faster relapse to baseline levels of infection. The effect was pronounced in higher risk communities. When compared to observed data, only the modified system was able to successfully predict persistent rebound of Schistosoma infection. Conclusion and significance The observed impact of varying location-specific snail inputs sheds light on the diverse MDA response patterns noted in operational research on schistosomiasis control, such as the recent SCORE project. Efficiency of human-to-snail transmission is likely to be much higher than predicted by standard models, which, in practice, will make local elimination by implementation of MDA alone highly unlikely, even over a multi-decade period.","author":[{"dropping-particle":"","family":"Gurarie","given":"David","non-dropping-particle":"","parse-names":false,"suffix":""},{"dropping-particle":"","family":"Lo","given":"Nathan C.","non-dropping-particle":"","parse-names":false,"suffix":""},{"dropping-particle":"","family":"Ndeffo-Mbah","given":"Martial L.","non-dropping-particle":"","parse-names":false,"suffix":""},{"dropping-particle":"","family":"Durham","given":"David P.","non-dropping-particle":"","parse-names":false,"suffix":""},{"dropping-particle":"","family":"King","given":"Charles H.","non-dropping-particle":"","parse-names":false,"suffix":""}],"container-title":"PLOS Neglected Tropical Diseases","editor":[{"dropping-particle":"","family":"Basáñez","given":"María-Gloria","non-dropping-particle":"","parse-names":false,"suffix":""}],"id":"ITEM-3","issue":"5","issued":{"date-parts":[["2018","5","21"]]},"page":"e0006514","publisher":"Public Library of Science","title":"The human-snail transmission environment shapes long term schistosomiasis control outcomes: Implications for improving the accuracy of predictive modeling","type":"article-journal","volume":"12"},"uris":["http://www.mendeley.com/documents/?uuid=dc5a3b74-1e9e-3e20-8ce1-990061471d65"]}],"mendeley":{"formattedCitation":"[38–40]","plainTextFormattedCitation":"[38–40]","previouslyFormattedCitation":"[38–40]"},"properties":{"noteIndex":0},"schema":"https://github.com/citation-style-language/schema/raw/master/csl-citation.json"}</w:instrText>
      </w:r>
      <w:r w:rsidR="004F5DFF">
        <w:fldChar w:fldCharType="separate"/>
      </w:r>
      <w:r w:rsidR="004F5DFF" w:rsidRPr="004F5DFF">
        <w:rPr>
          <w:noProof/>
        </w:rPr>
        <w:t>[38–40]</w:t>
      </w:r>
      <w:r w:rsidR="004F5DFF">
        <w:fldChar w:fldCharType="end"/>
      </w:r>
    </w:p>
    <w:p w14:paraId="14EBB2B7" w14:textId="2ABFDB27" w:rsidR="001A2F5E" w:rsidRDefault="00227A7A">
      <w:pPr>
        <w:pStyle w:val="BodyText"/>
      </w:pPr>
      <w:r>
        <w:t xml:space="preserve">A renewed focus on snail control as an important component </w:t>
      </w:r>
      <w:r w:rsidR="004F5DFF">
        <w:t>of schistosomiasis elimination</w:t>
      </w:r>
      <w:r>
        <w:t xml:space="preserve"> is encouraging. Heterogeneities in susceptibility, exposure, and sex differentiation</w:t>
      </w:r>
      <w:r w:rsidR="00806F5D">
        <w:t>—</w:t>
      </w:r>
      <w:r>
        <w:t>and resulting aggregation dynamics</w:t>
      </w:r>
      <w:r w:rsidR="00806F5D">
        <w:t>—</w:t>
      </w:r>
      <w:r>
        <w:t xml:space="preserve">are just as complex in intermediate host snail populations as in human </w:t>
      </w:r>
      <w:r w:rsidR="00516997">
        <w:t>hosts</w:t>
      </w:r>
      <w:r>
        <w:t>.</w:t>
      </w:r>
      <w:r w:rsidR="00516997">
        <w:t xml:space="preserve"> </w:t>
      </w:r>
      <w:r w:rsidR="00516997">
        <w:fldChar w:fldCharType="begin" w:fldLock="1"/>
      </w:r>
      <w:r w:rsidR="00516997">
        <w:instrText>ADDIN CSL_CITATION {"citationItems":[{"id":"ITEM-1","itemData":{"DOI":"10.1111/1365-2656.12222","ISSN":"00218790","abstract":"For all parasites, transmission is composed of two processes: host contact with parasites ('exposure') and risk of infection given such contact ('susceptibility'). Classic models, such as mass action (density-dependent) transmission, lump these processes together. However, separating these processes could enhance predictions for disease dynamics, especially for free-living parasites. Here, we outline three transmission models that partition exposure and susceptibility. Using data from a study of Schistosoma mansoni (trematode) infections in Biomphalaria glabrata snails, we competed these three models against four alternative models, including the mass action model (which lumps exposure and susceptibility). The models that separately accounted for exposure and susceptibility best predicted prevalence across the density gradients of hosts and parasites, outperforming all other models based on Akaike information criterion. When embedded into a dynamic epidemiological model, the exposure-explicit models all predicted lower equilibrium densities of infected snails and human-infectious cercariae. Thus, population-level epidemiological models that utilize the classic mass action transmission model might overestimate human risk of schistosomiasis. More generally, the presented approach for disentangling exposure and susceptibility can distinguish between behavioural and immunological resistance, identify mechanisms of 'disease dilution' and provide a more complete dissection of drivers of parasite transmission.","author":[{"dropping-particle":"","family":"Civitello","given":"David J.","non-dropping-particle":"","parse-names":false,"suffix":""},{"dropping-particle":"","family":"Rohr","given":"Jason R.","non-dropping-particle":"","parse-names":false,"suffix":""}],"container-title":"Journal of Animal Ecology","editor":[{"dropping-particle":"","family":"Fenton","given":"Andrew","non-dropping-particle":"","parse-names":false,"suffix":""}],"id":"ITEM-1","issue":"6","issued":{"date-parts":[["2014","11","1"]]},"page":"1379-1386","publisher":"Blackwell Publishing Ltd","title":"Disentangling the effects of exposure and susceptibility on transmission of the zoonotic parasite &lt;i&gt;Schistosoma mansoni&lt;/i&gt;","type":"article-journal","volume":"83"},"uris":["http://www.mendeley.com/documents/?uuid=562bc9c3-ffcb-365f-928b-69c6348d3436"]}],"mendeley":{"formattedCitation":"[41]","plainTextFormattedCitation":"[41]","previouslyFormattedCitation":"[41]"},"properties":{"noteIndex":0},"schema":"https://github.com/citation-style-language/schema/raw/master/csl-citation.json"}</w:instrText>
      </w:r>
      <w:r w:rsidR="00516997">
        <w:fldChar w:fldCharType="separate"/>
      </w:r>
      <w:r w:rsidR="00516997" w:rsidRPr="00516997">
        <w:rPr>
          <w:noProof/>
        </w:rPr>
        <w:t>[41]</w:t>
      </w:r>
      <w:r w:rsidR="00516997">
        <w:fldChar w:fldCharType="end"/>
      </w:r>
      <w:r>
        <w:t xml:space="preserve"> Additional focus on even more integrated strategies that incorporate snail control, MDA, environmental remediation, sanitation, and behavioral changes could prove even more successful, as they were in bringing about widespread elimination of schisto</w:t>
      </w:r>
      <w:r w:rsidR="00516997">
        <w:t>somiasis transmission in China</w:t>
      </w:r>
      <w:r>
        <w:t>.</w:t>
      </w:r>
      <w:r w:rsidR="00516997">
        <w:t xml:space="preserve"> </w:t>
      </w:r>
      <w:r w:rsidR="00516997">
        <w:fldChar w:fldCharType="begin" w:fldLock="1"/>
      </w:r>
      <w:r w:rsidR="00516997">
        <w:instrText>ADDIN CSL_CITATION {"citationItems":[{"id":"ITEM-1","itemData":{"DOI":"10.1016/bs.apar.2016.02.004","ISBN":"9780128094662","ISSN":"0065308X","abstract":"Among the three major schistosome species infecting human beings, Schistosoma japonicum is the only endemic species in The People's Republic of China. Schistosomiasis is endemic in 78 countries and regions and poses a severe threat to public health and socioeconomic development. Through more than 60 years of hard work and endeavour, The People's Republic of China has made considerable achievements and reduced the morbidity and prevalence of this disease to the lowest level ever recorded, especially since the introduction of the new integrated control strategy in 2004. This review illustrates the strategies implemented by giving successful examples of schistosomiasis control from the different types of remaining endemic areas. The challenge to control or eliminate S. japonicum is analysed in order to provide useful information to policy makers and scientists. © 2016 Elsevier Ltd.","author":[{"dropping-particle":"","family":"Yang","given":"Y.","non-dropping-particle":"","parse-names":false,"suffix":""},{"dropping-particle":"","family":"Zhou","given":"Y. B.","non-dropping-particle":"","parse-names":false,"suffix":""},{"dropping-particle":"","family":"Song","given":"X. X.","non-dropping-particle":"","parse-names":false,"suffix":""},{"dropping-particle":"","family":"Li","given":"S. Z.","non-dropping-particle":"","parse-names":false,"suffix":""},{"dropping-particle":"","family":"Zhong","given":"B.","non-dropping-particle":"","parse-names":false,"suffix":""},{"dropping-particle":"","family":"Wang","given":"T. P.","non-dropping-particle":"","parse-names":false,"suffix":""},{"dropping-particle":"","family":"Bergquist","given":"R.","non-dropping-particle":"","parse-names":false,"suffix":""},{"dropping-particle":"","family":"Zhou","given":"X. N.","non-dropping-particle":"","parse-names":false,"suffix":""},{"dropping-particle":"","family":"Jiang","given":"Q. W.","non-dropping-particle":"","parse-names":false,"suffix":""}],"container-title":"Advances in Parasitology","id":"ITEM-1","issued":{"date-parts":[["2016"]]},"page":"237-268","publisher":"Academic Press","title":"Integrated control strategy of schistosomiasis in The People's Republic of China: Projects Involving agriculture, water conservancy, forestry, sanitation and environmental modification","type":"article-journal","volume":"92"},"uris":["http://www.mendeley.com/documents/?uuid=e282d799-4adc-310f-81fc-e252aee73218"]},{"id":"ITEM-2","itemData":{"DOI":"10.1186/s40249-017-0290-6","ISSN":"2049-9957","abstract":"Schistosomiasis remains a major public health concern in China. Since 2004, an integrated strategy was developed to control the transmission of Schistosoma japonicum in China. However, the long-term effectiveness of this integrated strategy for the interruption of schistosomiasis transmission remains unknown in the mountainous and hilly regions of China until now. This longitudinal study aims to evaluate the effectiveness of the integrated strategy on transmission interruption of schistosomiasis in Sichuan Province from 2005 through 2014. The data regarding replacement of bovines with machines, improved sanitation, access to clean water, construction of public toilets and household latrines, snail control, chemotherapy, and health education were captured from the annual report of the schistosomiasis control programmes in Sichuan Province from 2005 to 2014, and S. japonicum infection in humans, bovines and snails were estimated to evaluate the effectiveness of the integrated strategy. During the 10-year period from 2005 through 2014, a total of 536 568 machines were used to replace bovines, and 3 284 333 household lavatories and 15 523 public latrines were built. Tap water was supplied to 19 116 344 residents living in the endemic villages. A total of 230 098 hm2 snail habitats were given molluscicide treatment, and 357 233 hm2 snail habitats received environmental improvements. There were 7 268 138 humans and 840 845 bovines given praziquantel chemotherapy. During the 10-year study period, information, education and communication (IEC) materials were provided to village officers, teachers and schoolchildren. The 10-year implementation of the integrated strategy resulted in a great reduction in S. japonicum infection in humans, bovines and snails. Since 2007, no acute infection was detected, and no schistosomiasis cases or infected bovines were identified since 2012. In addition, the snail habitats reduced by 62.39% in 2014 as compared to that in 2005, and no S. japonicum infection was identified in snails since 2007. By 2014, 88.9% of the endemic counties achieved the transmission interruption of schistosomiasis and transmission control of schistosmiasis was achieved in the whole province in 2008. The government-directed and multi-department integrated strategy is effective for interrupting the transmission of schistosomiasis in the mountainous and hilly regions of China.","author":[{"dropping-particle":"","family":"Liu","given":"Yang","non-dropping-particle":"","parse-names":false,"suffix":""},{"dropping-particle":"","family":"Zhong","given":"Bo","non-dropping-particle":"","parse-names":false,"suffix":""},{"dropping-particle":"","family":"Wu","given":"Zi-Song","non-dropping-particle":"","parse-names":false,"suffix":""},{"dropping-particle":"","family":"Liang","given":"Song","non-dropping-particle":"","parse-names":false,"suffix":""},{"dropping-particle":"","family":"Qiu","given":"Dong-Chuan","non-dropping-particle":"","parse-names":false,"suffix":""},{"dropping-particle":"","family":"Ma","given":"Xiao","non-dropping-particle":"","parse-names":false,"suffix":""}],"container-title":"Infectious Diseases of Poverty","id":"ITEM-2","issue":"1","issued":{"date-parts":[["2017","12","7"]]},"page":"79","publisher":"BioMed Central","title":"Interruption of schistosomiasis transmission in mountainous and hilly regions with an integrated strategy: a longitudinal case study in Sichuan, China","type":"article-journal","volume":"6"},"uris":["http://www.mendeley.com/documents/?uuid=8c157d58-8122-37ed-b1a5-3c29362f7437"]}],"mendeley":{"formattedCitation":"[2,42]","plainTextFormattedCitation":"[2,42]","previouslyFormattedCitation":"[2,42]"},"properties":{"noteIndex":0},"schema":"https://github.com/citation-style-language/schema/raw/master/csl-citation.json"}</w:instrText>
      </w:r>
      <w:r w:rsidR="00516997">
        <w:fldChar w:fldCharType="separate"/>
      </w:r>
      <w:r w:rsidR="00516997" w:rsidRPr="00516997">
        <w:rPr>
          <w:noProof/>
        </w:rPr>
        <w:t>[2,42]</w:t>
      </w:r>
      <w:r w:rsidR="00516997">
        <w:fldChar w:fldCharType="end"/>
      </w:r>
      <w:r>
        <w:t xml:space="preserve"> Emerging evidence that zoonotic components of transmission such as hybrid </w:t>
      </w:r>
      <w:r>
        <w:rPr>
          <w:i/>
        </w:rPr>
        <w:t xml:space="preserve">S. </w:t>
      </w:r>
      <w:proofErr w:type="spellStart"/>
      <w:r>
        <w:rPr>
          <w:i/>
        </w:rPr>
        <w:t>bovis</w:t>
      </w:r>
      <w:proofErr w:type="spellEnd"/>
      <w:r>
        <w:t xml:space="preserve"> and </w:t>
      </w:r>
      <w:r>
        <w:rPr>
          <w:i/>
        </w:rPr>
        <w:t>S. haematobium</w:t>
      </w:r>
      <w:r w:rsidR="00516997">
        <w:t xml:space="preserve"> </w:t>
      </w:r>
      <w:r w:rsidR="00516997">
        <w:fldChar w:fldCharType="begin" w:fldLock="1"/>
      </w:r>
      <w:r w:rsidR="0036470F">
        <w:instrText>ADDIN CSL_CITATION {"citationItems":[{"id":"ITEM-1","itemData":{"DOI":"10.1371/journal.pntd.0002110","ISSN":"1935-2735","abstract":"Background: Schistosomes are dioecious parasitic flatworms, which live in the vasculature of their mammalian definitive hosts. They are the causative agent of schistosomiasis, a disease of considerable medical and veterinary importance in tropical and subtropical regions. Schistosomes undergo a sexual reproductive stage within their mammalian host enabling interactions between different species, which may result in hybridization if the species involved are phylogenetically close. In Senegal, three closely related species in the Schistosoma haematobium group are endemic: S. haematobium, which causes urogenital schistosomiasis in humans, and S. bovis and S. curassoni, which cause intestinal schistosomiasis in cows, sheep and goats. Methodology/Principal Findings: Large-scale multi-loci molecular analysis of parasite samples collected from children and domestic livestock across Senegal revealed that interactions and hybridization were taking place between all three species. Evidence of hybridization between S. haematobium/S. curassoni and S. haematobium/S. bovis was commonly found in children from across Senegal, with 88% of the children surveyed in areas of suspected species overlap excreting hybrid miracidia. No S. haematobium worms or hybrids thereof were found in ruminants, although S. bovis and S. curassoni hybrid worms were found in cows. Complementary experimental mixed species infections in laboratory rodents confirmed that males and females of each species readily pair and produce viable hybrid offspring. Conclusions/Significance: These data provide indisputable evidence for: the high occurrence of bidirectional hybridization between these Schistosoma species; the first conclusive evidence for the natural hybridisation between S. haematobium and S. curassoni; and demonstrate that the transmission of the different species and their hybrids appears focal. Hybridization between schistosomes has been known to influence the disease epidemiology and enhance phenotypic characteristics affecting transmission, morbidity and drug sensitivity. Therefore, understanding and monitoring such inter-species interactions will be essential for optimizing and evaluating control strategies across such potential hybrid zones. © 2013 Webster et al.","author":[{"dropping-particle":"","family":"Webster","given":"Bonnie L.","non-dropping-particle":"","parse-names":false,"suffix":""},{"dropping-particle":"","family":"Diaw","given":"Oumar T.","non-dropping-particle":"","parse-names":false,"suffix":""},{"dropping-particle":"","family":"Seye","given":"Mohmoudane M.","non-dropping-particle":"","parse-names":false,"suffix":""},{"dropping-particle":"","family":"Webster","given":"Joanne P.","non-dropping-particle":"","parse-names":false,"suffix":""},{"dropping-particle":"","family":"Rollinson","given":"David","non-dropping-particle":"","parse-names":false,"suffix":""}],"container-title":"PLoS Neglected Tropical Diseases","editor":[{"dropping-particle":"","family":"Secor","given":"William Evan","non-dropping-particle":"","parse-names":false,"suffix":""}],"id":"ITEM-1","issue":"4","issued":{"date-parts":[["2013","4","4"]]},"page":"e2110","publisher":"Public Library of Science","title":"Introgressive Hybridization of Schistosoma haematobium Group Species in Senegal: Species Barrier Break Down between Ruminant and Human Schistosomes","type":"article-journal","volume":"7"},"uris":["http://www.mendeley.com/documents/?uuid=ae32c126-7ad3-35f2-880d-d322e6d8c223"]}],"mendeley":{"formattedCitation":"[43]","plainTextFormattedCitation":"[43]","previouslyFormattedCitation":"[43]"},"properties":{"noteIndex":0},"schema":"https://github.com/citation-style-language/schema/raw/master/csl-citation.json"}</w:instrText>
      </w:r>
      <w:r w:rsidR="00516997">
        <w:fldChar w:fldCharType="separate"/>
      </w:r>
      <w:r w:rsidR="00516997" w:rsidRPr="00516997">
        <w:rPr>
          <w:noProof/>
        </w:rPr>
        <w:t>[43]</w:t>
      </w:r>
      <w:r w:rsidR="00516997">
        <w:fldChar w:fldCharType="end"/>
      </w:r>
      <w:r>
        <w:t xml:space="preserve"> strains and infected rod</w:t>
      </w:r>
      <w:r w:rsidR="00516997">
        <w:t xml:space="preserve">ents </w:t>
      </w:r>
      <w:r w:rsidR="0036470F">
        <w:fldChar w:fldCharType="begin" w:fldLock="1"/>
      </w:r>
      <w:r w:rsidR="0036470F">
        <w:instrText>ADDIN CSL_CITATION {"citationItems":[{"id":"ITEM-1","itemData":{"DOI":"10.1073/pnas.1221509110","ISSN":"1091-6490","PMID":"23798418","abstract":"Understanding disease transmission dynamics in multihost parasite systems is a research priority for control and potential elimination of many infectious diseases. In China, despite decades of multifaceted control efforts against schistosomiasis, the indirectly transmitted helminth Schistosoma japonicum remains endemic, partly because of the presence of zoonotic reservoirs. We used mathematical modeling and conceptual frameworks of multihost transmission ecology to assess the relative importance of various definitive host species for S. japonicum transmission in contrasting hilly and marshland areas of China. We examine whether directing control interventions against zoonotic reservoirs could further reduce incidence of infection in humans or even eliminate transmission. Results suggest that, under current control programs, infections in humans result from spillover of transmission among zoonotic reservoirs. Estimates of the basic reproduction number within each species suggest that bovines (water buffalo and cattle) maintained transmission in the marshland area and that the recent removal of bovines from this area could achieve local elimination of transmission. However, the sole use of antifecundity S. japonicum vaccines for bovines, at least at current efficacies, may not achieve elimination in areas of comparable endemicity where removal of bovines is not a feasible option. The results also suggest that rodents drive transmission in the hilly area. Therefore, although targeting bovines could further reduce and potentially interrupt transmission in marshland regions of China, elimination of S. japonicum could prove more challenging in areas where rodents might maintain transmission. In conclusion, we show how mathematical modeling can give important insights into multihost transmission of indirectly transmitted pathogens.","author":[{"dropping-particle":"","family":"Rudge","given":"James W","non-dropping-particle":"","parse-names":false,"suffix":""},{"dropping-particle":"","family":"Webster","given":"Joanne P","non-dropping-particle":"","parse-names":false,"suffix":""},{"dropping-particle":"","family":"Lu","given":"Da-Bing","non-dropping-particle":"","parse-names":false,"suffix":""},{"dropping-particle":"","family":"Wang","given":"Tian-Ping","non-dropping-particle":"","parse-names":false,"suffix":""},{"dropping-particle":"","family":"Fang","given":"Guo-Ren","non-dropping-particle":"","parse-names":false,"suffix":""},{"dropping-particle":"","family":"Basáñez","given":"María-Gloria","non-dropping-particle":"","parse-names":false,"suffix":""}],"container-title":"Proceedings of the National Academy of Sciences of the United States of America","id":"ITEM-1","issue":"28","issued":{"date-parts":[["2013","7","9"]]},"page":"11457-62","publisher":"National Academy of Sciences","title":"Identifying host species driving transmission of schistosomiasis japonica, a multihost parasite system, in China.","type":"article-journal","volume":"110"},"uris":["http://www.mendeley.com/documents/?uuid=eeb8ce75-ad9f-3418-9be2-bfd4423222bc"]}],"mendeley":{"formattedCitation":"[44]","plainTextFormattedCitation":"[44]"},"properties":{"noteIndex":0},"schema":"https://github.com/citation-style-language/schema/raw/master/csl-citation.json"}</w:instrText>
      </w:r>
      <w:r w:rsidR="0036470F">
        <w:fldChar w:fldCharType="separate"/>
      </w:r>
      <w:r w:rsidR="0036470F" w:rsidRPr="0036470F">
        <w:rPr>
          <w:noProof/>
        </w:rPr>
        <w:t>[44]</w:t>
      </w:r>
      <w:r w:rsidR="0036470F">
        <w:fldChar w:fldCharType="end"/>
      </w:r>
      <w:r>
        <w:t xml:space="preserve"> are capable of sustaining transmission even in the presence of widespread MDA make such integrated strategies even more important. Identifying such integrated intervention strategies that result in the highest probability of successful elimination, particularly in the context of resistance to elimination due to dynamic aggregation as described here, is the subject of an ongoing modeling analyses that will be presented separately.</w:t>
      </w:r>
    </w:p>
    <w:p w14:paraId="3133D173" w14:textId="77777777" w:rsidR="001A2F5E" w:rsidRDefault="00227A7A">
      <w:pPr>
        <w:pStyle w:val="BodyText"/>
      </w:pPr>
      <w:r>
        <w:t>In conclusion, we have identified dynamic aggregation as an important aspect of schistosomiasis transmission in elimination settings. We propose a novel, generalizable quantitative framework for modeling parasite acquisition and subsequent mating dynamics among the human host population that suggests the canonical Case 1 assumption that male and female parasites are distributed together is only accurate at high parasite burdens. This implies that the mating probability of adult worms remains high as elimination is approached, and the feasibility of achieving elimination using MDA alone may be overestimated. We suggest more targeted treatment strategies and a focus on integrated intervention strategies that target other components of the schistosome lifecycle to combat this source of resilience and maintain global progress towards the elimination of schistosomiasis.</w:t>
      </w:r>
    </w:p>
    <w:p w14:paraId="2BF700BF" w14:textId="77777777" w:rsidR="001A2F5E" w:rsidRDefault="00227A7A">
      <w:pPr>
        <w:pStyle w:val="Heading1"/>
      </w:pPr>
      <w:bookmarkStart w:id="7" w:name="appendixsupplement"/>
      <w:r>
        <w:lastRenderedPageBreak/>
        <w:t>Appendix/Supplement</w:t>
      </w:r>
      <w:bookmarkEnd w:id="7"/>
    </w:p>
    <w:p w14:paraId="3DE45C4E" w14:textId="77777777" w:rsidR="001A2F5E" w:rsidRDefault="0063792C">
      <w:pPr>
        <w:pStyle w:val="Figure"/>
        <w:jc w:val="center"/>
      </w:pPr>
      <w:r>
        <w:rPr>
          <w:noProof/>
          <w:lang w:eastAsia="zh-CN"/>
        </w:rPr>
        <w:drawing>
          <wp:inline distT="0" distB="0" distL="0" distR="0" wp14:anchorId="4428C073" wp14:editId="6A6BDCCF">
            <wp:extent cx="5943600" cy="339661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srcRect/>
                    <a:stretch>
                      <a:fillRect/>
                    </a:stretch>
                  </pic:blipFill>
                  <pic:spPr bwMode="auto">
                    <a:xfrm>
                      <a:off x="0" y="0"/>
                      <a:ext cx="5943600" cy="3396615"/>
                    </a:xfrm>
                    <a:prstGeom prst="rect">
                      <a:avLst/>
                    </a:prstGeom>
                    <a:noFill/>
                  </pic:spPr>
                </pic:pic>
              </a:graphicData>
            </a:graphic>
          </wp:inline>
        </w:drawing>
      </w:r>
    </w:p>
    <w:p w14:paraId="7CB5E9A9" w14:textId="1C05524D" w:rsidR="0063792C" w:rsidRDefault="00227A7A">
      <w:pPr>
        <w:pStyle w:val="ImageCaption"/>
      </w:pPr>
      <w:r>
        <w:t xml:space="preserve">Figure </w:t>
      </w:r>
      <w:bookmarkStart w:id="8" w:name="supp_figure1_abc_gen_vs_obs_sumStats"/>
      <w:r>
        <w:fldChar w:fldCharType="begin"/>
      </w:r>
      <w:r>
        <w:instrText>SEQ fig \* Arabic</w:instrText>
      </w:r>
      <w:r>
        <w:fldChar w:fldCharType="separate"/>
      </w:r>
      <w:r>
        <w:rPr>
          <w:noProof/>
        </w:rPr>
        <w:t>4</w:t>
      </w:r>
      <w:r>
        <w:fldChar w:fldCharType="end"/>
      </w:r>
      <w:bookmarkEnd w:id="8"/>
      <w:r>
        <w:t xml:space="preserve">: Comparison of generated to observed summary statistics used in approximate </w:t>
      </w:r>
      <w:r w:rsidR="00526DE7">
        <w:t xml:space="preserve">Bayesian </w:t>
      </w:r>
      <w:r>
        <w:t>computation estimation of community parasite burdens. Colors indicate the data generating Case and the 1:1 line implying perfect agreement between observed and generated data is shown. Error bars correspond to interquartile ranges of the generated summary statistics from parameter sets included in the posterior distribution.</w:t>
      </w:r>
    </w:p>
    <w:p w14:paraId="69D1E39D" w14:textId="77777777" w:rsidR="0063792C" w:rsidRDefault="0063792C">
      <w:pPr>
        <w:rPr>
          <w:sz w:val="20"/>
        </w:rPr>
      </w:pPr>
      <w:r>
        <w:br w:type="page"/>
      </w:r>
    </w:p>
    <w:p w14:paraId="3415FB8B" w14:textId="77777777" w:rsidR="001A2F5E" w:rsidRDefault="001A2F5E">
      <w:pPr>
        <w:pStyle w:val="ImageCaption"/>
      </w:pPr>
    </w:p>
    <w:p w14:paraId="4A5FC07D" w14:textId="77777777" w:rsidR="001A2F5E" w:rsidRDefault="0063792C">
      <w:pPr>
        <w:pStyle w:val="Figure"/>
        <w:jc w:val="center"/>
      </w:pPr>
      <w:r>
        <w:rPr>
          <w:noProof/>
          <w:lang w:eastAsia="zh-CN"/>
        </w:rPr>
        <w:drawing>
          <wp:inline distT="0" distB="0" distL="0" distR="0" wp14:anchorId="4702D3A8" wp14:editId="527EA16E">
            <wp:extent cx="5943600" cy="3396615"/>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srcRect/>
                    <a:stretch>
                      <a:fillRect/>
                    </a:stretch>
                  </pic:blipFill>
                  <pic:spPr bwMode="auto">
                    <a:xfrm>
                      <a:off x="0" y="0"/>
                      <a:ext cx="5943600" cy="3396615"/>
                    </a:xfrm>
                    <a:prstGeom prst="rect">
                      <a:avLst/>
                    </a:prstGeom>
                    <a:noFill/>
                  </pic:spPr>
                </pic:pic>
              </a:graphicData>
            </a:graphic>
          </wp:inline>
        </w:drawing>
      </w:r>
    </w:p>
    <w:p w14:paraId="56684FB4" w14:textId="2F394E35" w:rsidR="0063792C" w:rsidRDefault="00227A7A">
      <w:pPr>
        <w:pStyle w:val="ImageCaption"/>
      </w:pPr>
      <w:r>
        <w:t xml:space="preserve">Figure </w:t>
      </w:r>
      <w:bookmarkStart w:id="9" w:name="supp_figure2_Case3_comp_case12"/>
      <w:r>
        <w:fldChar w:fldCharType="begin"/>
      </w:r>
      <w:r>
        <w:instrText>SEQ fig \* Arabic</w:instrText>
      </w:r>
      <w:r>
        <w:fldChar w:fldCharType="separate"/>
      </w:r>
      <w:r>
        <w:rPr>
          <w:noProof/>
        </w:rPr>
        <w:t>5</w:t>
      </w:r>
      <w:r>
        <w:fldChar w:fldCharType="end"/>
      </w:r>
      <w:bookmarkEnd w:id="9"/>
      <w:r>
        <w:t xml:space="preserve">: Distribution of summary statistics used in approximate </w:t>
      </w:r>
      <w:r w:rsidR="00526DE7">
        <w:t xml:space="preserve">Bayesian </w:t>
      </w:r>
      <w:r>
        <w:t xml:space="preserve">computation estimation of worm burdens from egg burdens and their first </w:t>
      </w:r>
      <w:proofErr w:type="gramStart"/>
      <w:r>
        <w:t>principle</w:t>
      </w:r>
      <w:proofErr w:type="gramEnd"/>
      <w:r>
        <w:t xml:space="preserve"> component, stratified by whether the Case 3 worm burden estimates were closer to the Case 1 (blue) or Case 2 (red) estimates. This demonstrates that Case 2 dynamics are more likely to be estimated at lower parasite burdens, </w:t>
      </w:r>
      <w:proofErr w:type="spellStart"/>
      <w:r>
        <w:t>prevalences</w:t>
      </w:r>
      <w:proofErr w:type="spellEnd"/>
      <w:r>
        <w:t>, and standard errors</w:t>
      </w:r>
      <w:r w:rsidR="00806F5D">
        <w:t>—</w:t>
      </w:r>
      <w:r>
        <w:t>indicative of lower overall transmission</w:t>
      </w:r>
      <w:r w:rsidR="00806F5D">
        <w:t>—</w:t>
      </w:r>
      <w:r>
        <w:t>while Case 1 dynamics are recovered in higher transmission settings</w:t>
      </w:r>
    </w:p>
    <w:p w14:paraId="7AC6937D" w14:textId="77777777" w:rsidR="0063792C" w:rsidRDefault="0063792C">
      <w:pPr>
        <w:rPr>
          <w:sz w:val="20"/>
        </w:rPr>
      </w:pPr>
      <w:r>
        <w:br w:type="page"/>
      </w:r>
    </w:p>
    <w:p w14:paraId="2F152037" w14:textId="77777777" w:rsidR="001A2F5E" w:rsidRDefault="001A2F5E">
      <w:pPr>
        <w:pStyle w:val="ImageCaption"/>
      </w:pPr>
    </w:p>
    <w:p w14:paraId="5881B6EB" w14:textId="77777777" w:rsidR="001A2F5E" w:rsidRDefault="0063792C">
      <w:pPr>
        <w:pStyle w:val="Figure"/>
        <w:jc w:val="center"/>
      </w:pPr>
      <w:r>
        <w:rPr>
          <w:noProof/>
          <w:lang w:eastAsia="zh-CN"/>
        </w:rPr>
        <w:drawing>
          <wp:inline distT="0" distB="0" distL="0" distR="0" wp14:anchorId="5F03EB26" wp14:editId="34610A1D">
            <wp:extent cx="5943600" cy="4245610"/>
            <wp:effectExtent l="0" t="0" r="0" b="254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srcRect/>
                    <a:stretch>
                      <a:fillRect/>
                    </a:stretch>
                  </pic:blipFill>
                  <pic:spPr bwMode="auto">
                    <a:xfrm>
                      <a:off x="0" y="0"/>
                      <a:ext cx="5943600" cy="4245610"/>
                    </a:xfrm>
                    <a:prstGeom prst="rect">
                      <a:avLst/>
                    </a:prstGeom>
                    <a:noFill/>
                  </pic:spPr>
                </pic:pic>
              </a:graphicData>
            </a:graphic>
          </wp:inline>
        </w:drawing>
      </w:r>
    </w:p>
    <w:p w14:paraId="03534684" w14:textId="77777777" w:rsidR="001A2F5E" w:rsidRDefault="00227A7A">
      <w:pPr>
        <w:pStyle w:val="ImageCaption"/>
      </w:pPr>
      <w:r>
        <w:t xml:space="preserve">Figure </w:t>
      </w:r>
      <w:bookmarkStart w:id="10" w:name="supp_figure3_Case3_comp_case12_egg_worm_"/>
      <w:r>
        <w:fldChar w:fldCharType="begin"/>
      </w:r>
      <w:r>
        <w:instrText>SEQ fig \* Arabic</w:instrText>
      </w:r>
      <w:r>
        <w:fldChar w:fldCharType="separate"/>
      </w:r>
      <w:r>
        <w:rPr>
          <w:noProof/>
        </w:rPr>
        <w:t>6</w:t>
      </w:r>
      <w:r>
        <w:fldChar w:fldCharType="end"/>
      </w:r>
      <w:bookmarkEnd w:id="10"/>
      <w:r>
        <w:t xml:space="preserve">: Comparison of mean worm burden and worm aggregation parameter estimates to observed egg burdens in every </w:t>
      </w:r>
      <w:proofErr w:type="spellStart"/>
      <w:r>
        <w:t>Shehia_year</w:t>
      </w:r>
      <w:proofErr w:type="spellEnd"/>
      <w:r>
        <w:t xml:space="preserve"> from ZEST for three data-generating cases. At high observed egg burdens, Case 3 estimates are more similar to Case 1 estimates, while at lower egg burdens, Case 3 estimates appear to stray from Case 1 and towards Case 2 estimates.</w:t>
      </w:r>
    </w:p>
    <w:p w14:paraId="2CC4F412" w14:textId="77777777" w:rsidR="001A2F5E" w:rsidRDefault="0063792C">
      <w:pPr>
        <w:pStyle w:val="Figure"/>
        <w:jc w:val="center"/>
      </w:pPr>
      <w:r>
        <w:rPr>
          <w:noProof/>
          <w:lang w:eastAsia="zh-CN"/>
        </w:rPr>
        <w:lastRenderedPageBreak/>
        <w:drawing>
          <wp:inline distT="0" distB="0" distL="0" distR="0" wp14:anchorId="09CDD74D" wp14:editId="38C95381">
            <wp:extent cx="5943600" cy="466979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srcRect/>
                    <a:stretch>
                      <a:fillRect/>
                    </a:stretch>
                  </pic:blipFill>
                  <pic:spPr bwMode="auto">
                    <a:xfrm>
                      <a:off x="0" y="0"/>
                      <a:ext cx="5943600" cy="4669790"/>
                    </a:xfrm>
                    <a:prstGeom prst="rect">
                      <a:avLst/>
                    </a:prstGeom>
                    <a:noFill/>
                  </pic:spPr>
                </pic:pic>
              </a:graphicData>
            </a:graphic>
          </wp:inline>
        </w:drawing>
      </w:r>
    </w:p>
    <w:p w14:paraId="1AD42046" w14:textId="25510F81" w:rsidR="001A2F5E" w:rsidRDefault="00227A7A">
      <w:pPr>
        <w:pStyle w:val="ImageCaption"/>
      </w:pPr>
      <w:r>
        <w:t xml:space="preserve">Figure </w:t>
      </w:r>
      <w:bookmarkStart w:id="11" w:name="supp_figure4"/>
      <w:r>
        <w:fldChar w:fldCharType="begin"/>
      </w:r>
      <w:r>
        <w:instrText>SEQ fig \* Arabic</w:instrText>
      </w:r>
      <w:r>
        <w:fldChar w:fldCharType="separate"/>
      </w:r>
      <w:r>
        <w:rPr>
          <w:noProof/>
        </w:rPr>
        <w:t>7</w:t>
      </w:r>
      <w:r>
        <w:fldChar w:fldCharType="end"/>
      </w:r>
      <w:bookmarkEnd w:id="11"/>
      <w:r>
        <w:t xml:space="preserve">: Mean community worm burden by aggregation parameter estimated via approximate </w:t>
      </w:r>
      <w:r w:rsidR="00526DE7">
        <w:t xml:space="preserve">Bayesian </w:t>
      </w:r>
      <w:r>
        <w:t>computation for all three data-generating cases among adults. Bayes factors comparing worm burden and dispersion fits among adult populations.</w:t>
      </w:r>
    </w:p>
    <w:p w14:paraId="56E6DDB8" w14:textId="77777777" w:rsidR="001A2F5E" w:rsidRDefault="0063792C">
      <w:pPr>
        <w:pStyle w:val="Figure"/>
        <w:jc w:val="center"/>
      </w:pPr>
      <w:r>
        <w:rPr>
          <w:noProof/>
          <w:lang w:eastAsia="zh-CN"/>
        </w:rPr>
        <w:lastRenderedPageBreak/>
        <w:drawing>
          <wp:inline distT="0" distB="0" distL="0" distR="0" wp14:anchorId="1E954DFD" wp14:editId="60DD9962">
            <wp:extent cx="5943600" cy="466979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srcRect/>
                    <a:stretch>
                      <a:fillRect/>
                    </a:stretch>
                  </pic:blipFill>
                  <pic:spPr bwMode="auto">
                    <a:xfrm>
                      <a:off x="0" y="0"/>
                      <a:ext cx="5943600" cy="4669790"/>
                    </a:xfrm>
                    <a:prstGeom prst="rect">
                      <a:avLst/>
                    </a:prstGeom>
                    <a:noFill/>
                  </pic:spPr>
                </pic:pic>
              </a:graphicData>
            </a:graphic>
          </wp:inline>
        </w:drawing>
      </w:r>
    </w:p>
    <w:p w14:paraId="71D4AFD6" w14:textId="77777777" w:rsidR="001A2F5E" w:rsidRDefault="00227A7A">
      <w:pPr>
        <w:pStyle w:val="ImageCaption"/>
      </w:pPr>
      <w:r>
        <w:t xml:space="preserve">Figure </w:t>
      </w:r>
      <w:bookmarkStart w:id="12" w:name="supp_figure5_mate_prob_adults"/>
      <w:r>
        <w:fldChar w:fldCharType="begin"/>
      </w:r>
      <w:r>
        <w:instrText>SEQ fig \* Arabic</w:instrText>
      </w:r>
      <w:r>
        <w:fldChar w:fldCharType="separate"/>
      </w:r>
      <w:r>
        <w:rPr>
          <w:noProof/>
        </w:rPr>
        <w:t>8</w:t>
      </w:r>
      <w:r>
        <w:fldChar w:fldCharType="end"/>
      </w:r>
      <w:bookmarkEnd w:id="12"/>
      <w:r>
        <w:t>: Mating probability observations and comparison to predictions for adult populations.</w:t>
      </w:r>
    </w:p>
    <w:p w14:paraId="076A9656" w14:textId="77777777" w:rsidR="0063792C" w:rsidRDefault="0063792C">
      <w:pPr>
        <w:rPr>
          <w:rFonts w:eastAsiaTheme="majorEastAsia" w:cstheme="majorBidi"/>
          <w:b/>
          <w:bCs/>
          <w:sz w:val="28"/>
          <w:szCs w:val="32"/>
          <w:u w:val="single"/>
        </w:rPr>
      </w:pPr>
      <w:bookmarkStart w:id="13" w:name="references"/>
      <w:r>
        <w:br w:type="page"/>
      </w:r>
    </w:p>
    <w:p w14:paraId="1F1622CF" w14:textId="77777777" w:rsidR="001A2F5E" w:rsidRDefault="00227A7A">
      <w:pPr>
        <w:pStyle w:val="Heading1"/>
      </w:pPr>
      <w:r>
        <w:lastRenderedPageBreak/>
        <w:t>References</w:t>
      </w:r>
      <w:bookmarkEnd w:id="13"/>
    </w:p>
    <w:p w14:paraId="221AC963" w14:textId="259BE18C" w:rsidR="0036470F" w:rsidRPr="0036470F" w:rsidRDefault="00D33D2B" w:rsidP="0036470F">
      <w:pPr>
        <w:widowControl w:val="0"/>
        <w:autoSpaceDE w:val="0"/>
        <w:autoSpaceDN w:val="0"/>
        <w:adjustRightInd w:val="0"/>
        <w:ind w:left="640" w:hanging="640"/>
        <w:rPr>
          <w:rFonts w:ascii="Cambria" w:hAnsi="Cambria" w:cs="Times New Roman"/>
          <w:noProof/>
        </w:rPr>
      </w:pPr>
      <w:r>
        <w:fldChar w:fldCharType="begin" w:fldLock="1"/>
      </w:r>
      <w:r>
        <w:instrText xml:space="preserve">ADDIN Mendeley Bibliography CSL_BIBLIOGRAPHY </w:instrText>
      </w:r>
      <w:r>
        <w:fldChar w:fldCharType="separate"/>
      </w:r>
      <w:r w:rsidR="0036470F" w:rsidRPr="0036470F">
        <w:rPr>
          <w:rFonts w:ascii="Cambria" w:hAnsi="Cambria" w:cs="Times New Roman"/>
          <w:noProof/>
        </w:rPr>
        <w:t xml:space="preserve">1. </w:t>
      </w:r>
      <w:r w:rsidR="0036470F" w:rsidRPr="0036470F">
        <w:rPr>
          <w:rFonts w:ascii="Cambria" w:hAnsi="Cambria" w:cs="Times New Roman"/>
          <w:noProof/>
        </w:rPr>
        <w:tab/>
        <w:t>World Health Organization. Ending the neglect to attain the Sustainable Development Goals: A road map for neglected tropical diseases 2021–2030. Geneva; 2020. Available: https://www.who.int/neglected_diseases/Revised-Draft-NTD-Roadmap-23Apr2020.pdf?ua=1</w:t>
      </w:r>
    </w:p>
    <w:p w14:paraId="78AC9076"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2. </w:t>
      </w:r>
      <w:r w:rsidRPr="0036470F">
        <w:rPr>
          <w:rFonts w:ascii="Cambria" w:hAnsi="Cambria" w:cs="Times New Roman"/>
          <w:noProof/>
        </w:rPr>
        <w:tab/>
        <w:t>Yang Y, Zhou YB, Song XX, Li SZ, Zhong B, Wang TP, et al. Integrated control strategy of schistosomiasis in The People’s Republic of China: Projects Involving agriculture, water conservancy, forestry, sanitation and environmental modification. Adv Parasitol. 2016;92: 237–268. doi:10.1016/bs.apar.2016.02.004</w:t>
      </w:r>
    </w:p>
    <w:p w14:paraId="0F2EF33C"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3. </w:t>
      </w:r>
      <w:r w:rsidRPr="0036470F">
        <w:rPr>
          <w:rFonts w:ascii="Cambria" w:hAnsi="Cambria" w:cs="Times New Roman"/>
          <w:noProof/>
        </w:rPr>
        <w:tab/>
        <w:t>Spear R, Zhong B, Liang S. Low Transmission to Elimination: Rural Development as a Key Determinant of the End-Game Dynamics of Schistosoma japonicum in China. Trop Med Infect Dis. 2017;2: 35. doi:10.3390/tropicalmed2030035</w:t>
      </w:r>
    </w:p>
    <w:p w14:paraId="1735FBB9"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4. </w:t>
      </w:r>
      <w:r w:rsidRPr="0036470F">
        <w:rPr>
          <w:rFonts w:ascii="Cambria" w:hAnsi="Cambria" w:cs="Times New Roman"/>
          <w:noProof/>
        </w:rPr>
        <w:tab/>
        <w:t>Liang S, Abe EM, Zhou X-N. Integrating ecological approaches to interrupt schistosomiasis transmission: opportunities and challenges. Infect Dis Poverty. 2018;7: 124. doi:10.1186/s40249-018-0506-4</w:t>
      </w:r>
    </w:p>
    <w:p w14:paraId="0D06A128"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5. </w:t>
      </w:r>
      <w:r w:rsidRPr="0036470F">
        <w:rPr>
          <w:rFonts w:ascii="Cambria" w:hAnsi="Cambria" w:cs="Times New Roman"/>
          <w:noProof/>
        </w:rPr>
        <w:tab/>
        <w:t>Anderson RM, Turner HC, Farrell SH, Yang J, Truscott JE. What is required in terms of mass drug administration to interrupt the transmission of schistosome parasites in regions of endemic infection? Parasites and Vectors. 2015;8: 553. doi:10.1186/s13071-015-1157-y</w:t>
      </w:r>
    </w:p>
    <w:p w14:paraId="526130CE"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6. </w:t>
      </w:r>
      <w:r w:rsidRPr="0036470F">
        <w:rPr>
          <w:rFonts w:ascii="Cambria" w:hAnsi="Cambria" w:cs="Times New Roman"/>
          <w:noProof/>
        </w:rPr>
        <w:tab/>
        <w:t>Faust CL, Osakunor DNM, Downs JA, Kayuni S, Stothard JR, Lamberton PHL, et al. Schistosomiasis Control: Leave No Age Group Behind. Trends in Parasitology. Elsevier Ltd; 2020. pp. 582–591. doi:10.1016/j.pt.2020.04.012</w:t>
      </w:r>
    </w:p>
    <w:p w14:paraId="759A2E4B"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7. </w:t>
      </w:r>
      <w:r w:rsidRPr="0036470F">
        <w:rPr>
          <w:rFonts w:ascii="Cambria" w:hAnsi="Cambria" w:cs="Times New Roman"/>
          <w:noProof/>
        </w:rPr>
        <w:tab/>
        <w:t>Adriko M, Faust CL, Carruthers L V., Moses A, Tukahebwa EM, Lamberton PHL. Low Praziquantel Treatment Coverage for Schistosoma mansoni in Mayuge District, Uganda, Due to the Absence of Treatment Opportunities, Rather Than Systematic Non-Compliance. Trop Med Infect Dis. 2018;3. doi:10.3390/tropicalmed3040111</w:t>
      </w:r>
    </w:p>
    <w:p w14:paraId="36EEDCD2"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8. </w:t>
      </w:r>
      <w:r w:rsidRPr="0036470F">
        <w:rPr>
          <w:rFonts w:ascii="Cambria" w:hAnsi="Cambria" w:cs="Times New Roman"/>
          <w:noProof/>
        </w:rPr>
        <w:tab/>
        <w:t>Faust CL, Crotti M, Moses A, Oguttu D, Wamboko A, Adriko M, et al. Two-year longitudinal survey reveals high genetic diversity of Schistosoma mansoni with adult worms surviving praziquantel treatment at the start of mass drug administration in Uganda. Parasites and Vectors. 2019;12: 607. doi:10.1186/s13071-019-3860-6</w:t>
      </w:r>
    </w:p>
    <w:p w14:paraId="049A3B96"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9. </w:t>
      </w:r>
      <w:r w:rsidRPr="0036470F">
        <w:rPr>
          <w:rFonts w:ascii="Cambria" w:hAnsi="Cambria" w:cs="Times New Roman"/>
          <w:noProof/>
        </w:rPr>
        <w:tab/>
        <w:t>Carlton EJ, Hubbard A, Wang S, Spear RC. Repeated Schistosoma japonicum Infection Following Treatment in Two Cohorts: Evidence for Host Susceptibility to Helminthiasis? Webster JP, editor. PLoS Negl Trop Dis. 2013;7: e2098. doi:10.1371/journal.pntd.0002098</w:t>
      </w:r>
    </w:p>
    <w:p w14:paraId="2BEC8E0F"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10. </w:t>
      </w:r>
      <w:r w:rsidRPr="0036470F">
        <w:rPr>
          <w:rFonts w:ascii="Cambria" w:hAnsi="Cambria" w:cs="Times New Roman"/>
          <w:noProof/>
        </w:rPr>
        <w:tab/>
        <w:t>Irvine MA, Reimer LJ, Njenga SM, Gunawardena S, Kelly-Hope L, Bockarie M, et al. Modelling strategies to break transmission of lymphatic filariasis - aggregation, adherence and vector competence greatly alter elimination. Parasit Vectors. 2015;8: 547. doi:10.1186/s13071-015-1152-3</w:t>
      </w:r>
    </w:p>
    <w:p w14:paraId="2D12A181"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lastRenderedPageBreak/>
        <w:t xml:space="preserve">11. </w:t>
      </w:r>
      <w:r w:rsidRPr="0036470F">
        <w:rPr>
          <w:rFonts w:ascii="Cambria" w:hAnsi="Cambria" w:cs="Times New Roman"/>
          <w:noProof/>
        </w:rPr>
        <w:tab/>
        <w:t>Wang S, Spear RC. Exploring the Contribution of Host Susceptibility to Epidemiological Patterns of Schistosoma japonicum Infection Using an Individual-Based Model. Am J Trop Med Hyg. 2015;92: 1245–1252. doi:10.4269/ajtmh.14-0691</w:t>
      </w:r>
    </w:p>
    <w:p w14:paraId="3ECA935A"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12. </w:t>
      </w:r>
      <w:r w:rsidRPr="0036470F">
        <w:rPr>
          <w:rFonts w:ascii="Cambria" w:hAnsi="Cambria" w:cs="Times New Roman"/>
          <w:noProof/>
        </w:rPr>
        <w:tab/>
        <w:t>Wang S, Spear RC. Exposure versus Susceptibility as Alternative Bases for New Approaches to Surveillance for Schistosoma japonicum in Low Transmission Environments. Mutapi F, editor. PLoS Negl Trop Dis. 2016;10: e0004425. doi:10.1371/journal.pntd.0004425</w:t>
      </w:r>
    </w:p>
    <w:p w14:paraId="7C83B417"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13. </w:t>
      </w:r>
      <w:r w:rsidRPr="0036470F">
        <w:rPr>
          <w:rFonts w:ascii="Cambria" w:hAnsi="Cambria" w:cs="Times New Roman"/>
          <w:noProof/>
        </w:rPr>
        <w:tab/>
        <w:t>Toor J, Truscott JE, Werkman M, Turner HC, Phillips AE, King CH, et al. Determining post-treatment surveillance criteria for predicting the elimination of Schistosoma mansoni transmission. Parasit Vectors. 2019;12: 437. doi:10.1186/s13071-019-3611-8</w:t>
      </w:r>
    </w:p>
    <w:p w14:paraId="63A0D2BC"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14. </w:t>
      </w:r>
      <w:r w:rsidRPr="0036470F">
        <w:rPr>
          <w:rFonts w:ascii="Cambria" w:hAnsi="Cambria" w:cs="Times New Roman"/>
          <w:noProof/>
        </w:rPr>
        <w:tab/>
        <w:t>Kittur N, Castleman JD, Campbell CH, King CH, Colley DG. Comparison of Schistosoma mansoni Prevalence and Intensity of Infection, as Determined by the Circulating Cathodic Antigen Urine Assay or by the Kato-Katz Fecal Assay: A Systematic Review. Am J Trop Med Hyg. 2016;94: 605–610. doi:10.4269/ajtmh.15-0725</w:t>
      </w:r>
    </w:p>
    <w:p w14:paraId="2BC16438"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15. </w:t>
      </w:r>
      <w:r w:rsidRPr="0036470F">
        <w:rPr>
          <w:rFonts w:ascii="Cambria" w:hAnsi="Cambria" w:cs="Times New Roman"/>
          <w:noProof/>
        </w:rPr>
        <w:tab/>
        <w:t>Knopp S, Ame SM, Hattendorf J, Ali SM, Khamis IS, Bakar F, et al. Urogenital schistosomiasis elimination in Zanzibar: Accuracy of urine filtration and haematuria reagent strips for diagnosing light intensity Schistosoma haematobium infections. Parasites and Vectors. 2018;11: 552. doi:10.1186/s13071-018-3136-6</w:t>
      </w:r>
    </w:p>
    <w:p w14:paraId="352E7DBA"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16. </w:t>
      </w:r>
      <w:r w:rsidRPr="0036470F">
        <w:rPr>
          <w:rFonts w:ascii="Cambria" w:hAnsi="Cambria" w:cs="Times New Roman"/>
          <w:noProof/>
        </w:rPr>
        <w:tab/>
        <w:t>May RM. Togetherness among Schistosomes: its effects on the dynamics of the infection. Math Biosci. 1977;35: 301–343. doi:10.1016/0025-5564(77)90030-X</w:t>
      </w:r>
    </w:p>
    <w:p w14:paraId="539A2A0D"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17. </w:t>
      </w:r>
      <w:r w:rsidRPr="0036470F">
        <w:rPr>
          <w:rFonts w:ascii="Cambria" w:hAnsi="Cambria" w:cs="Times New Roman"/>
          <w:noProof/>
        </w:rPr>
        <w:tab/>
        <w:t>Bradley DJ, May RM. Consequences of helminth aggregation for the dynamics of schistosomiasis. Trans R Soc Trop Med Hyg. 1978;72: 262–273. doi:10.1016/0035-9203(78)90205-5</w:t>
      </w:r>
    </w:p>
    <w:p w14:paraId="5C4C1AA0"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18. </w:t>
      </w:r>
      <w:r w:rsidRPr="0036470F">
        <w:rPr>
          <w:rFonts w:ascii="Cambria" w:hAnsi="Cambria" w:cs="Times New Roman"/>
          <w:noProof/>
        </w:rPr>
        <w:tab/>
        <w:t xml:space="preserve">Anderson RMRM, May RMRM. Infectious Diseases of Humans. New York, NY, NY: Oxford University Press; 1991. </w:t>
      </w:r>
    </w:p>
    <w:p w14:paraId="6EA64729"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19. </w:t>
      </w:r>
      <w:r w:rsidRPr="0036470F">
        <w:rPr>
          <w:rFonts w:ascii="Cambria" w:hAnsi="Cambria" w:cs="Times New Roman"/>
          <w:noProof/>
        </w:rPr>
        <w:tab/>
        <w:t>Knopp S, Ame SM, Person B, Hattendorf J, Rabone M, Juma S, et al. A 5-Year intervention study on elimination of urogenital schistosomiasis in Zanzibar: Parasitological results of annual cross-sectional surveys. French M, editor. PLoS Negl Trop Dis. 2019;13: e0007268. doi:10.1371/journal.pntd.0007268</w:t>
      </w:r>
    </w:p>
    <w:p w14:paraId="7C04E454"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20. </w:t>
      </w:r>
      <w:r w:rsidRPr="0036470F">
        <w:rPr>
          <w:rFonts w:ascii="Cambria" w:hAnsi="Cambria" w:cs="Times New Roman"/>
          <w:noProof/>
        </w:rPr>
        <w:tab/>
        <w:t>Knopp S, Person B, Ame SM, Ali SM, Hattendorf J, Juma S, et al. Evaluation of integrated interventions layered on mass drug administration for urogenital schistosomiasis elimination: a cluster-randomised trial. Lancet Glob Heal. 2019;7: e1118–e1129. doi:10.1016/S2214-109X(19)30189-5</w:t>
      </w:r>
    </w:p>
    <w:p w14:paraId="62B87535"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21. </w:t>
      </w:r>
      <w:r w:rsidRPr="0036470F">
        <w:rPr>
          <w:rFonts w:ascii="Cambria" w:hAnsi="Cambria" w:cs="Times New Roman"/>
          <w:noProof/>
        </w:rPr>
        <w:tab/>
        <w:t>Person B, Knopp S, Ali SM, A’Kadir FM, Khamis AN, Ali JN, et al. Community co-designed schistosomiasis control interventions for school-aged children in Zanzibar. J Biosoc Sci. 2016;48: S56–S73. doi:10.1017/S0021932016000067</w:t>
      </w:r>
    </w:p>
    <w:p w14:paraId="5975547C"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22. </w:t>
      </w:r>
      <w:r w:rsidRPr="0036470F">
        <w:rPr>
          <w:rFonts w:ascii="Cambria" w:hAnsi="Cambria" w:cs="Times New Roman"/>
          <w:noProof/>
        </w:rPr>
        <w:tab/>
        <w:t xml:space="preserve">Celone M, Person B, Ali SM, Lyimo JH, Mohammed UA, Khamis AN, et al. Increasing </w:t>
      </w:r>
      <w:r w:rsidRPr="0036470F">
        <w:rPr>
          <w:rFonts w:ascii="Cambria" w:hAnsi="Cambria" w:cs="Times New Roman"/>
          <w:noProof/>
        </w:rPr>
        <w:lastRenderedPageBreak/>
        <w:t>the reach: Involving local Muslim religious teachers in a behavioral intervention to eliminate urogenital schistosomiasis in Zanzibar. Acta Trop. 2016;163: 142–148. doi:10.1016/j.actatropica.2016.08.004</w:t>
      </w:r>
    </w:p>
    <w:p w14:paraId="0536F7E9"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23. </w:t>
      </w:r>
      <w:r w:rsidRPr="0036470F">
        <w:rPr>
          <w:rFonts w:ascii="Cambria" w:hAnsi="Cambria" w:cs="Times New Roman"/>
          <w:noProof/>
        </w:rPr>
        <w:tab/>
        <w:t>Lloyd-Smith JO. Maximum Likelihood Estimation of the Negative Binomial Dispersion Parameter for Highly Overdispersed Data, with Applications to Infectious Diseases. Rees M, editor. PLoS One. 2007;2: e180. doi:10.1371/journal.pone.0000180</w:t>
      </w:r>
    </w:p>
    <w:p w14:paraId="28D15779"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24. </w:t>
      </w:r>
      <w:r w:rsidRPr="0036470F">
        <w:rPr>
          <w:rFonts w:ascii="Cambria" w:hAnsi="Cambria" w:cs="Times New Roman"/>
          <w:noProof/>
        </w:rPr>
        <w:tab/>
        <w:t xml:space="preserve">R Core Team. R: A language and environment for statistical computing. Vienna, Austria: R Foundation for Statistical Computing; 2015. </w:t>
      </w:r>
    </w:p>
    <w:p w14:paraId="02158EC8"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25. </w:t>
      </w:r>
      <w:r w:rsidRPr="0036470F">
        <w:rPr>
          <w:rFonts w:ascii="Cambria" w:hAnsi="Cambria" w:cs="Times New Roman"/>
          <w:noProof/>
        </w:rPr>
        <w:tab/>
        <w:t>Van Lieshout L, Polderman AM, De Vlas SJ, De Caluwé P, Krijger FW, Gryseels B, et al. Analysis of Worm Burden Variation in Human Schistosoma mansoni Infections by Determination of Serum Levels of Circulating Anodic Antigen and Circulating Cathodic Antigen. J Infect Dis. 1995;172: 1336–1342. doi:10.1093/infdis/172.5.1336</w:t>
      </w:r>
    </w:p>
    <w:p w14:paraId="10134F9F"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26. </w:t>
      </w:r>
      <w:r w:rsidRPr="0036470F">
        <w:rPr>
          <w:rFonts w:ascii="Cambria" w:hAnsi="Cambria" w:cs="Times New Roman"/>
          <w:noProof/>
        </w:rPr>
        <w:tab/>
        <w:t>Hubbard A, Liang S, Maszle D, Qiu D, Gu X, Spear RC. Estimating the distribution of worm burden and egg excretion of Schistosoma japonicum by risk group in Sichuan Province, China. Parasitology. 2002;125: 221–31. Available: http://www.ncbi.nlm.nih.gov/pubmed/12358419</w:t>
      </w:r>
    </w:p>
    <w:p w14:paraId="4FE24CBF"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27. </w:t>
      </w:r>
      <w:r w:rsidRPr="0036470F">
        <w:rPr>
          <w:rFonts w:ascii="Cambria" w:hAnsi="Cambria" w:cs="Times New Roman"/>
          <w:noProof/>
        </w:rPr>
        <w:tab/>
        <w:t>De Vlas SJ, Van Oortmarssen GJ, Habbema JD, Gryseels B, Polderman AM. A model for variations in single and repeated egg counts in schistosoma mansoni infections. Parasitology. 1992;104: 451–460. doi:10.1017/S003118200006371X</w:t>
      </w:r>
    </w:p>
    <w:p w14:paraId="37A71EE4"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28. </w:t>
      </w:r>
      <w:r w:rsidRPr="0036470F">
        <w:rPr>
          <w:rFonts w:ascii="Cambria" w:hAnsi="Cambria" w:cs="Times New Roman"/>
          <w:noProof/>
        </w:rPr>
        <w:tab/>
        <w:t>Csilléry K, François O, Blum MGB. Abc: An R package for approximate Bayesian computation (ABC). Methods Ecol Evol. 2012;3: 475–479. doi:10.1111/j.2041-210X.2011.00179.x</w:t>
      </w:r>
    </w:p>
    <w:p w14:paraId="2158F310"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29. </w:t>
      </w:r>
      <w:r w:rsidRPr="0036470F">
        <w:rPr>
          <w:rFonts w:ascii="Cambria" w:hAnsi="Cambria" w:cs="Times New Roman"/>
          <w:noProof/>
        </w:rPr>
        <w:tab/>
        <w:t>Halekoh U, Højsgaard S, Yan J. The R package geepack for generalized estimating equations. J Stat Softw. 2006;15: 1–11. doi:10.18637/jss.v015.i02</w:t>
      </w:r>
    </w:p>
    <w:p w14:paraId="6C71654E"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30. </w:t>
      </w:r>
      <w:r w:rsidRPr="0036470F">
        <w:rPr>
          <w:rFonts w:ascii="Cambria" w:hAnsi="Cambria" w:cs="Times New Roman"/>
          <w:noProof/>
        </w:rPr>
        <w:tab/>
        <w:t>Wickham H, Averick M, Bryan J, Chang W, McGowan L, François R, et al. Welcome to the Tidyverse. J Open Source Softw. 2019;4: 1686. doi:10.21105/joss.01686</w:t>
      </w:r>
    </w:p>
    <w:p w14:paraId="55485FE4"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31. </w:t>
      </w:r>
      <w:r w:rsidRPr="0036470F">
        <w:rPr>
          <w:rFonts w:ascii="Cambria" w:hAnsi="Cambria" w:cs="Times New Roman"/>
          <w:noProof/>
        </w:rPr>
        <w:tab/>
        <w:t>Klepac P, Metcalf CJE, McLean AR, Hampson K. Towards the endgame and beyond: complexities and challenges for the elimination of infectious diseases. Philos Trans R Soc B Biol Sci. 2013;368: 20120137. doi:10.1098/rstb.2012.0137</w:t>
      </w:r>
    </w:p>
    <w:p w14:paraId="54937FB9"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32. </w:t>
      </w:r>
      <w:r w:rsidRPr="0036470F">
        <w:rPr>
          <w:rFonts w:ascii="Cambria" w:hAnsi="Cambria" w:cs="Times New Roman"/>
          <w:noProof/>
        </w:rPr>
        <w:tab/>
        <w:t>Landouré A, Dembélé R, Goita S, Kané M, Tuinsma M, Sacko M, et al. Significantly Reduced Intensity of Infection but Persistent Prevalence of Schistosomiasis in a Highly Endemic Region in Mali after Repeated Treatment. Brooker S, editor. PLoS Negl Trop Dis. 2012;6: e1774. doi:10.1371/journal.pntd.0001774</w:t>
      </w:r>
    </w:p>
    <w:p w14:paraId="3997CA81"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33. </w:t>
      </w:r>
      <w:r w:rsidRPr="0036470F">
        <w:rPr>
          <w:rFonts w:ascii="Cambria" w:hAnsi="Cambria" w:cs="Times New Roman"/>
          <w:noProof/>
        </w:rPr>
        <w:tab/>
        <w:t>Toor J, Alsallaq R, Truscott JE, Turner HC, Werkman M, Gurarie D, et al. Are We on Our Way to Achieving the 2020 Goals for Schistosomiasis Morbidity Control Using Current World Health Organization Guidelines? Clin Infect Dis Achiev WHO Schistosomiasis Goals • CID. 2018: 66. doi:10.1093/cid/ciy001</w:t>
      </w:r>
    </w:p>
    <w:p w14:paraId="0F4078BB"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lastRenderedPageBreak/>
        <w:t xml:space="preserve">34. </w:t>
      </w:r>
      <w:r w:rsidRPr="0036470F">
        <w:rPr>
          <w:rFonts w:ascii="Cambria" w:hAnsi="Cambria" w:cs="Times New Roman"/>
          <w:noProof/>
        </w:rPr>
        <w:tab/>
        <w:t>Colley DG, Andros TS, Campbell CH. Schistosomiasis is more prevalent than previously thought: what does it mean for public health goals, policies, strategies, guidelines and intervention programs? Infect Dis Poverty. 2017;6: 63. doi:10.1186/s40249-017-0275-5</w:t>
      </w:r>
    </w:p>
    <w:p w14:paraId="37644473"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35. </w:t>
      </w:r>
      <w:r w:rsidRPr="0036470F">
        <w:rPr>
          <w:rFonts w:ascii="Cambria" w:hAnsi="Cambria" w:cs="Times New Roman"/>
          <w:noProof/>
        </w:rPr>
        <w:tab/>
        <w:t>Spear RC, Seto EYW, Carlton EJ, Liang S, Remais J V, Zhong B, et al. The challenge of effective surveillance in moving from low transmission to elimination of schistosomiasis in China. Int J Parasitol. 2011;41: 1243–7. doi:10.1016/j.ijpara.2011.08.002</w:t>
      </w:r>
    </w:p>
    <w:p w14:paraId="1CA2B131"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36. </w:t>
      </w:r>
      <w:r w:rsidRPr="0036470F">
        <w:rPr>
          <w:rFonts w:ascii="Cambria" w:hAnsi="Cambria" w:cs="Times New Roman"/>
          <w:noProof/>
        </w:rPr>
        <w:tab/>
        <w:t>Arakala A, Hoover CM, Marshall JM, Sokolow SH, De Leo GA, Rohr JR, et al. Estimating the elimination feasibility in the “end game” of control efforts for parasites subjected to regular mass drug administration: Methods and their application to schistosomiasis. Dobson AP, editor. PLoS Negl Trop Dis. 2018;12: e0006794. doi:10.1371/journal.pntd.0006794</w:t>
      </w:r>
    </w:p>
    <w:p w14:paraId="28746E3B"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37. </w:t>
      </w:r>
      <w:r w:rsidRPr="0036470F">
        <w:rPr>
          <w:rFonts w:ascii="Cambria" w:hAnsi="Cambria" w:cs="Times New Roman"/>
          <w:noProof/>
        </w:rPr>
        <w:tab/>
        <w:t>Boissier J, Grech-Angelini S, Webster BL, Allienne J-F, Huyse T, Mas-Coma S, et al. Outbreak of urogenital schistosomiasis in Corsica (France): an epidemiological case study. Lancet Infect Dis. 2016;16: 971–979. doi:10.1016/S1473-3099(16)00175-4</w:t>
      </w:r>
    </w:p>
    <w:p w14:paraId="15B5A793"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38. </w:t>
      </w:r>
      <w:r w:rsidRPr="0036470F">
        <w:rPr>
          <w:rFonts w:ascii="Cambria" w:hAnsi="Cambria" w:cs="Times New Roman"/>
          <w:noProof/>
        </w:rPr>
        <w:tab/>
        <w:t>Sokolow SH, Wood CL, Jones IJ, Swartz SJ, Lopez M, Hsieh MH, et al. Global assessment of schistosomiasis control over the past century shows targeting the snail intermediate host works best. Caffrey CR, editor. PLoS Negl Trop Dis. 2016;10: e0004794. doi:10.1371/journal.pntd.0004794</w:t>
      </w:r>
    </w:p>
    <w:p w14:paraId="74EA7995"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39. </w:t>
      </w:r>
      <w:r w:rsidRPr="0036470F">
        <w:rPr>
          <w:rFonts w:ascii="Cambria" w:hAnsi="Cambria" w:cs="Times New Roman"/>
          <w:noProof/>
        </w:rPr>
        <w:tab/>
        <w:t>Lo NC, Gurarie D, Yoon N, Coulibaly JT, Bendavid E, Andrews JR, et al. Impact and cost-effectiveness of snail control to achieve disease control targets for schistosomiasis. Proc Natl Acad Sci U S A. 2018;115: E584–E591. doi:10.1073/pnas.1708729114</w:t>
      </w:r>
    </w:p>
    <w:p w14:paraId="62473865"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40. </w:t>
      </w:r>
      <w:r w:rsidRPr="0036470F">
        <w:rPr>
          <w:rFonts w:ascii="Cambria" w:hAnsi="Cambria" w:cs="Times New Roman"/>
          <w:noProof/>
        </w:rPr>
        <w:tab/>
        <w:t>Gurarie D, Lo NC, Ndeffo-Mbah ML, Durham DP, King CH. The human-snail transmission environment shapes long term schistosomiasis control outcomes: Implications for improving the accuracy of predictive modeling. Basáñez M-G, editor. PLoS Negl Trop Dis. 2018;12: e0006514. doi:10.1371/journal.pntd.0006514</w:t>
      </w:r>
    </w:p>
    <w:p w14:paraId="614B70DA"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41. </w:t>
      </w:r>
      <w:r w:rsidRPr="0036470F">
        <w:rPr>
          <w:rFonts w:ascii="Cambria" w:hAnsi="Cambria" w:cs="Times New Roman"/>
          <w:noProof/>
        </w:rPr>
        <w:tab/>
        <w:t xml:space="preserve">Civitello DJ, Rohr JR. Disentangling the effects of exposure and susceptibility on transmission of the zoonotic parasite </w:t>
      </w:r>
      <w:r w:rsidRPr="0036470F">
        <w:rPr>
          <w:rFonts w:ascii="Cambria" w:hAnsi="Cambria" w:cs="Times New Roman"/>
          <w:i/>
          <w:iCs/>
          <w:noProof/>
        </w:rPr>
        <w:t>Schistosoma mansoni</w:t>
      </w:r>
      <w:r w:rsidRPr="0036470F">
        <w:rPr>
          <w:rFonts w:ascii="Cambria" w:hAnsi="Cambria" w:cs="Times New Roman"/>
          <w:noProof/>
        </w:rPr>
        <w:t>. Fenton A, editor. J Anim Ecol. 2014;83: 1379–1386. doi:10.1111/1365-2656.12222</w:t>
      </w:r>
    </w:p>
    <w:p w14:paraId="26354632"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42. </w:t>
      </w:r>
      <w:r w:rsidRPr="0036470F">
        <w:rPr>
          <w:rFonts w:ascii="Cambria" w:hAnsi="Cambria" w:cs="Times New Roman"/>
          <w:noProof/>
        </w:rPr>
        <w:tab/>
        <w:t>Liu Y, Zhong B, Wu Z-S, Liang S, Qiu D-C, Ma X. Interruption of schistosomiasis transmission in mountainous and hilly regions with an integrated strategy: a longitudinal case study in Sichuan, China. Infect Dis Poverty. 2017;6: 79. doi:10.1186/s40249-017-0290-6</w:t>
      </w:r>
    </w:p>
    <w:p w14:paraId="64D2AE53" w14:textId="77777777" w:rsidR="0036470F" w:rsidRPr="0036470F" w:rsidRDefault="0036470F" w:rsidP="0036470F">
      <w:pPr>
        <w:widowControl w:val="0"/>
        <w:autoSpaceDE w:val="0"/>
        <w:autoSpaceDN w:val="0"/>
        <w:adjustRightInd w:val="0"/>
        <w:ind w:left="640" w:hanging="640"/>
        <w:rPr>
          <w:rFonts w:ascii="Cambria" w:hAnsi="Cambria" w:cs="Times New Roman"/>
          <w:noProof/>
        </w:rPr>
      </w:pPr>
      <w:r w:rsidRPr="0036470F">
        <w:rPr>
          <w:rFonts w:ascii="Cambria" w:hAnsi="Cambria" w:cs="Times New Roman"/>
          <w:noProof/>
        </w:rPr>
        <w:t xml:space="preserve">43. </w:t>
      </w:r>
      <w:r w:rsidRPr="0036470F">
        <w:rPr>
          <w:rFonts w:ascii="Cambria" w:hAnsi="Cambria" w:cs="Times New Roman"/>
          <w:noProof/>
        </w:rPr>
        <w:tab/>
        <w:t>Webster BL, Diaw OT, Seye MM, Webster JP, Rollinson D. Introgressive Hybridization of Schistosoma haematobium Group Species in Senegal: Species Barrier Break Down between Ruminant and Human Schistosomes. Secor WE, editor. PLoS Negl Trop Dis. 2013;7: e2110. doi:10.1371/journal.pntd.0002110</w:t>
      </w:r>
    </w:p>
    <w:p w14:paraId="01768EE8" w14:textId="77777777" w:rsidR="0036470F" w:rsidRPr="0036470F" w:rsidRDefault="0036470F" w:rsidP="0036470F">
      <w:pPr>
        <w:widowControl w:val="0"/>
        <w:autoSpaceDE w:val="0"/>
        <w:autoSpaceDN w:val="0"/>
        <w:adjustRightInd w:val="0"/>
        <w:ind w:left="640" w:hanging="640"/>
        <w:rPr>
          <w:rFonts w:ascii="Cambria" w:hAnsi="Cambria"/>
          <w:noProof/>
        </w:rPr>
      </w:pPr>
      <w:r w:rsidRPr="0036470F">
        <w:rPr>
          <w:rFonts w:ascii="Cambria" w:hAnsi="Cambria" w:cs="Times New Roman"/>
          <w:noProof/>
        </w:rPr>
        <w:lastRenderedPageBreak/>
        <w:t xml:space="preserve">44. </w:t>
      </w:r>
      <w:r w:rsidRPr="0036470F">
        <w:rPr>
          <w:rFonts w:ascii="Cambria" w:hAnsi="Cambria" w:cs="Times New Roman"/>
          <w:noProof/>
        </w:rPr>
        <w:tab/>
        <w:t>Rudge JW, Webster JP, Lu D-B, Wang T-P, Fang G-R, Basáñez M-G. Identifying host species driving transmission of schistosomiasis japonica, a multihost parasite system, in China. Proc Natl Acad Sci U S A. 2013;110: 11457–62. doi:10.1073/pnas.1221509110</w:t>
      </w:r>
    </w:p>
    <w:p w14:paraId="5926A211" w14:textId="4C2DFEB4" w:rsidR="001A2F5E" w:rsidRDefault="00D33D2B">
      <w:pPr>
        <w:pStyle w:val="Bibliography"/>
      </w:pPr>
      <w:r>
        <w:fldChar w:fldCharType="end"/>
      </w:r>
    </w:p>
    <w:sectPr w:rsidR="001A2F5E" w:rsidSect="004F4839">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830E91" w14:textId="77777777" w:rsidR="00DC0FC0" w:rsidRDefault="00DC0FC0">
      <w:pPr>
        <w:spacing w:after="0"/>
      </w:pPr>
      <w:r>
        <w:separator/>
      </w:r>
    </w:p>
  </w:endnote>
  <w:endnote w:type="continuationSeparator" w:id="0">
    <w:p w14:paraId="72888B45" w14:textId="77777777" w:rsidR="00DC0FC0" w:rsidRDefault="00DC0F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1650158"/>
      <w:docPartObj>
        <w:docPartGallery w:val="Page Numbers (Bottom of Page)"/>
        <w:docPartUnique/>
      </w:docPartObj>
    </w:sdtPr>
    <w:sdtEndPr>
      <w:rPr>
        <w:noProof/>
      </w:rPr>
    </w:sdtEndPr>
    <w:sdtContent>
      <w:p w14:paraId="080B3226" w14:textId="58E3F779" w:rsidR="0061785D" w:rsidRDefault="0061785D">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308F7DC0" w14:textId="77777777" w:rsidR="0061785D" w:rsidRDefault="006178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6261A4" w14:textId="77777777" w:rsidR="00DC0FC0" w:rsidRDefault="00DC0FC0">
      <w:r>
        <w:separator/>
      </w:r>
    </w:p>
  </w:footnote>
  <w:footnote w:type="continuationSeparator" w:id="0">
    <w:p w14:paraId="7D3D425C" w14:textId="77777777" w:rsidR="00DC0FC0" w:rsidRDefault="00DC0F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D8CB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C72C77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C84D0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276891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01C113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D3485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9E4CE1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9BA0F4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7A6D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79C22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A4B650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0D9D"/>
    <w:rsid w:val="00011004"/>
    <w:rsid w:val="00011C8B"/>
    <w:rsid w:val="00074018"/>
    <w:rsid w:val="000C2BBC"/>
    <w:rsid w:val="000F4AFD"/>
    <w:rsid w:val="00104F4F"/>
    <w:rsid w:val="001068E3"/>
    <w:rsid w:val="00121C93"/>
    <w:rsid w:val="00123737"/>
    <w:rsid w:val="00137297"/>
    <w:rsid w:val="0014088A"/>
    <w:rsid w:val="00156A35"/>
    <w:rsid w:val="00182279"/>
    <w:rsid w:val="00191405"/>
    <w:rsid w:val="001A2F5E"/>
    <w:rsid w:val="001D66D8"/>
    <w:rsid w:val="001F03A5"/>
    <w:rsid w:val="00205BE0"/>
    <w:rsid w:val="002202BD"/>
    <w:rsid w:val="00227A7A"/>
    <w:rsid w:val="00294309"/>
    <w:rsid w:val="002A209D"/>
    <w:rsid w:val="002A21BA"/>
    <w:rsid w:val="00305638"/>
    <w:rsid w:val="00323332"/>
    <w:rsid w:val="00344B99"/>
    <w:rsid w:val="0036470F"/>
    <w:rsid w:val="0036562B"/>
    <w:rsid w:val="003775C0"/>
    <w:rsid w:val="0038290E"/>
    <w:rsid w:val="003B5922"/>
    <w:rsid w:val="00426F72"/>
    <w:rsid w:val="004815E0"/>
    <w:rsid w:val="004B500B"/>
    <w:rsid w:val="004D448A"/>
    <w:rsid w:val="004E1CDE"/>
    <w:rsid w:val="004E29B3"/>
    <w:rsid w:val="004F4839"/>
    <w:rsid w:val="004F5DFF"/>
    <w:rsid w:val="00504C8A"/>
    <w:rsid w:val="00516997"/>
    <w:rsid w:val="00526DE7"/>
    <w:rsid w:val="00543C50"/>
    <w:rsid w:val="00552AB7"/>
    <w:rsid w:val="00565BA2"/>
    <w:rsid w:val="00574243"/>
    <w:rsid w:val="00576CE1"/>
    <w:rsid w:val="00590D07"/>
    <w:rsid w:val="005954A1"/>
    <w:rsid w:val="00597A29"/>
    <w:rsid w:val="005A5F47"/>
    <w:rsid w:val="005C2970"/>
    <w:rsid w:val="005D79A3"/>
    <w:rsid w:val="00611906"/>
    <w:rsid w:val="0061785D"/>
    <w:rsid w:val="0063792C"/>
    <w:rsid w:val="00652EE5"/>
    <w:rsid w:val="006557EB"/>
    <w:rsid w:val="00681EB4"/>
    <w:rsid w:val="006B1E13"/>
    <w:rsid w:val="006C07A6"/>
    <w:rsid w:val="006E1FB8"/>
    <w:rsid w:val="006F7635"/>
    <w:rsid w:val="00706E7B"/>
    <w:rsid w:val="00714183"/>
    <w:rsid w:val="00760833"/>
    <w:rsid w:val="00772EDC"/>
    <w:rsid w:val="00774199"/>
    <w:rsid w:val="00784D58"/>
    <w:rsid w:val="007F1427"/>
    <w:rsid w:val="00806F5D"/>
    <w:rsid w:val="00811163"/>
    <w:rsid w:val="00844AE7"/>
    <w:rsid w:val="00862471"/>
    <w:rsid w:val="008837D4"/>
    <w:rsid w:val="008A49B1"/>
    <w:rsid w:val="008A662C"/>
    <w:rsid w:val="008D6863"/>
    <w:rsid w:val="00915B42"/>
    <w:rsid w:val="00933097"/>
    <w:rsid w:val="00943B32"/>
    <w:rsid w:val="009645B3"/>
    <w:rsid w:val="009815A5"/>
    <w:rsid w:val="0098519F"/>
    <w:rsid w:val="009B27B2"/>
    <w:rsid w:val="009E57D0"/>
    <w:rsid w:val="00A06C3F"/>
    <w:rsid w:val="00A44A7B"/>
    <w:rsid w:val="00A5557A"/>
    <w:rsid w:val="00AC2CDD"/>
    <w:rsid w:val="00AF5B2E"/>
    <w:rsid w:val="00B10941"/>
    <w:rsid w:val="00B10A01"/>
    <w:rsid w:val="00B3180C"/>
    <w:rsid w:val="00B553D5"/>
    <w:rsid w:val="00B86B75"/>
    <w:rsid w:val="00BC48D5"/>
    <w:rsid w:val="00BF33D7"/>
    <w:rsid w:val="00C0077D"/>
    <w:rsid w:val="00C23983"/>
    <w:rsid w:val="00C36279"/>
    <w:rsid w:val="00C64FE9"/>
    <w:rsid w:val="00CD44A2"/>
    <w:rsid w:val="00CD696F"/>
    <w:rsid w:val="00D00133"/>
    <w:rsid w:val="00D13277"/>
    <w:rsid w:val="00D322AA"/>
    <w:rsid w:val="00D33D2B"/>
    <w:rsid w:val="00D51133"/>
    <w:rsid w:val="00DC0FC0"/>
    <w:rsid w:val="00E315A3"/>
    <w:rsid w:val="00E45186"/>
    <w:rsid w:val="00E53136"/>
    <w:rsid w:val="00E708E2"/>
    <w:rsid w:val="00E849DE"/>
    <w:rsid w:val="00E90A95"/>
    <w:rsid w:val="00F03BC8"/>
    <w:rsid w:val="00F1639C"/>
    <w:rsid w:val="00F3448B"/>
    <w:rsid w:val="00F6029F"/>
    <w:rsid w:val="00FD2F13"/>
    <w:rsid w:val="00FE099C"/>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842C0"/>
  <w15:docId w15:val="{41714ADF-FA78-4E4A-8CF6-E865EEF50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B81786"/>
    <w:pPr>
      <w:keepNext/>
      <w:keepLines/>
      <w:spacing w:before="240" w:after="240"/>
      <w:outlineLvl w:val="0"/>
    </w:pPr>
    <w:rPr>
      <w:rFonts w:eastAsiaTheme="majorEastAsia" w:cstheme="majorBidi"/>
      <w:b/>
      <w:bCs/>
      <w:sz w:val="28"/>
      <w:szCs w:val="32"/>
      <w:u w:val="single"/>
    </w:rPr>
  </w:style>
  <w:style w:type="paragraph" w:styleId="Heading2">
    <w:name w:val="heading 2"/>
    <w:basedOn w:val="Normal"/>
    <w:next w:val="BodyText"/>
    <w:uiPriority w:val="9"/>
    <w:unhideWhenUsed/>
    <w:qFormat/>
    <w:rsid w:val="00F1639C"/>
    <w:pPr>
      <w:keepNext/>
      <w:keepLines/>
      <w:spacing w:before="80" w:after="80"/>
      <w:outlineLvl w:val="1"/>
    </w:pPr>
    <w:rPr>
      <w:rFonts w:eastAsiaTheme="majorEastAsia" w:cstheme="majorBidi"/>
      <w:b/>
      <w:bCs/>
      <w:szCs w:val="32"/>
    </w:rPr>
  </w:style>
  <w:style w:type="paragraph" w:styleId="Heading3">
    <w:name w:val="heading 3"/>
    <w:basedOn w:val="Normal"/>
    <w:next w:val="BodyText"/>
    <w:uiPriority w:val="9"/>
    <w:unhideWhenUsed/>
    <w:qFormat/>
    <w:rsid w:val="00237789"/>
    <w:pPr>
      <w:keepNext/>
      <w:keepLines/>
      <w:spacing w:before="200" w:after="0"/>
      <w:outlineLvl w:val="2"/>
    </w:pPr>
    <w:rPr>
      <w:rFonts w:ascii="Cambria" w:eastAsiaTheme="majorEastAsia" w:hAnsi="Cambria" w:cstheme="majorBidi"/>
      <w:bCs/>
      <w:szCs w:val="28"/>
    </w:rPr>
  </w:style>
  <w:style w:type="paragraph" w:styleId="Heading4">
    <w:name w:val="heading 4"/>
    <w:basedOn w:val="Normal"/>
    <w:next w:val="BodyText"/>
    <w:uiPriority w:val="9"/>
    <w:unhideWhenUsed/>
    <w:qFormat/>
    <w:rsid w:val="00237789"/>
    <w:pPr>
      <w:keepNext/>
      <w:keepLines/>
      <w:spacing w:before="200" w:after="0"/>
      <w:outlineLvl w:val="3"/>
    </w:pPr>
    <w:rPr>
      <w:rFonts w:eastAsiaTheme="majorEastAsia" w:cstheme="majorBidi"/>
      <w:b/>
      <w:bCs/>
      <w:sz w:val="22"/>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37789"/>
    <w:pPr>
      <w:spacing w:before="180" w:after="180"/>
    </w:pPr>
    <w:rPr>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237789"/>
    <w:pPr>
      <w:keepNext/>
      <w:keepLines/>
      <w:spacing w:before="480" w:after="240"/>
      <w:jc w:val="center"/>
    </w:pPr>
    <w:rPr>
      <w:rFonts w:ascii="Cambria" w:eastAsiaTheme="majorEastAsia" w:hAnsi="Cambr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237789"/>
    <w:rPr>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37789"/>
    <w:rPr>
      <w:sz w:val="22"/>
    </w:rPr>
  </w:style>
  <w:style w:type="character" w:styleId="PlaceholderText">
    <w:name w:val="Placeholder Text"/>
    <w:basedOn w:val="DefaultParagraphFont"/>
    <w:semiHidden/>
    <w:rsid w:val="003775C0"/>
    <w:rPr>
      <w:color w:val="808080"/>
    </w:rPr>
  </w:style>
  <w:style w:type="character" w:styleId="LineNumber">
    <w:name w:val="line number"/>
    <w:basedOn w:val="DefaultParagraphFont"/>
    <w:semiHidden/>
    <w:unhideWhenUsed/>
    <w:rsid w:val="00AF5B2E"/>
  </w:style>
  <w:style w:type="paragraph" w:styleId="Header">
    <w:name w:val="header"/>
    <w:basedOn w:val="Normal"/>
    <w:link w:val="HeaderChar"/>
    <w:unhideWhenUsed/>
    <w:rsid w:val="00305638"/>
    <w:pPr>
      <w:tabs>
        <w:tab w:val="center" w:pos="4680"/>
        <w:tab w:val="right" w:pos="9360"/>
      </w:tabs>
      <w:spacing w:after="0"/>
    </w:pPr>
  </w:style>
  <w:style w:type="character" w:customStyle="1" w:styleId="HeaderChar">
    <w:name w:val="Header Char"/>
    <w:basedOn w:val="DefaultParagraphFont"/>
    <w:link w:val="Header"/>
    <w:rsid w:val="00305638"/>
  </w:style>
  <w:style w:type="paragraph" w:styleId="Footer">
    <w:name w:val="footer"/>
    <w:basedOn w:val="Normal"/>
    <w:link w:val="FooterChar"/>
    <w:uiPriority w:val="99"/>
    <w:unhideWhenUsed/>
    <w:rsid w:val="00305638"/>
    <w:pPr>
      <w:tabs>
        <w:tab w:val="center" w:pos="4680"/>
        <w:tab w:val="right" w:pos="9360"/>
      </w:tabs>
      <w:spacing w:after="0"/>
    </w:pPr>
  </w:style>
  <w:style w:type="character" w:customStyle="1" w:styleId="FooterChar">
    <w:name w:val="Footer Char"/>
    <w:basedOn w:val="DefaultParagraphFont"/>
    <w:link w:val="Footer"/>
    <w:uiPriority w:val="99"/>
    <w:rsid w:val="00305638"/>
  </w:style>
  <w:style w:type="character" w:styleId="CommentReference">
    <w:name w:val="annotation reference"/>
    <w:basedOn w:val="DefaultParagraphFont"/>
    <w:semiHidden/>
    <w:unhideWhenUsed/>
    <w:rsid w:val="00C64FE9"/>
    <w:rPr>
      <w:sz w:val="16"/>
      <w:szCs w:val="16"/>
    </w:rPr>
  </w:style>
  <w:style w:type="paragraph" w:styleId="CommentText">
    <w:name w:val="annotation text"/>
    <w:basedOn w:val="Normal"/>
    <w:link w:val="CommentTextChar"/>
    <w:semiHidden/>
    <w:unhideWhenUsed/>
    <w:rsid w:val="00C64FE9"/>
    <w:rPr>
      <w:sz w:val="20"/>
      <w:szCs w:val="20"/>
    </w:rPr>
  </w:style>
  <w:style w:type="character" w:customStyle="1" w:styleId="CommentTextChar">
    <w:name w:val="Comment Text Char"/>
    <w:basedOn w:val="DefaultParagraphFont"/>
    <w:link w:val="CommentText"/>
    <w:semiHidden/>
    <w:rsid w:val="00C64FE9"/>
    <w:rPr>
      <w:sz w:val="20"/>
      <w:szCs w:val="20"/>
    </w:rPr>
  </w:style>
  <w:style w:type="paragraph" w:styleId="CommentSubject">
    <w:name w:val="annotation subject"/>
    <w:basedOn w:val="CommentText"/>
    <w:next w:val="CommentText"/>
    <w:link w:val="CommentSubjectChar"/>
    <w:semiHidden/>
    <w:unhideWhenUsed/>
    <w:rsid w:val="00C64FE9"/>
    <w:rPr>
      <w:b/>
      <w:bCs/>
    </w:rPr>
  </w:style>
  <w:style w:type="character" w:customStyle="1" w:styleId="CommentSubjectChar">
    <w:name w:val="Comment Subject Char"/>
    <w:basedOn w:val="CommentTextChar"/>
    <w:link w:val="CommentSubject"/>
    <w:semiHidden/>
    <w:rsid w:val="00C64FE9"/>
    <w:rPr>
      <w:b/>
      <w:bCs/>
      <w:sz w:val="20"/>
      <w:szCs w:val="20"/>
    </w:rPr>
  </w:style>
  <w:style w:type="paragraph" w:styleId="BalloonText">
    <w:name w:val="Balloon Text"/>
    <w:basedOn w:val="Normal"/>
    <w:link w:val="BalloonTextChar"/>
    <w:semiHidden/>
    <w:unhideWhenUsed/>
    <w:rsid w:val="00C64FE9"/>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64FE9"/>
    <w:rPr>
      <w:rFonts w:ascii="Segoe UI" w:hAnsi="Segoe UI" w:cs="Segoe UI"/>
      <w:sz w:val="18"/>
      <w:szCs w:val="18"/>
    </w:rPr>
  </w:style>
  <w:style w:type="character" w:styleId="FollowedHyperlink">
    <w:name w:val="FollowedHyperlink"/>
    <w:basedOn w:val="DefaultParagraphFont"/>
    <w:rsid w:val="00E90A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3630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one.0000180"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cmhoove14/DynamicAggregat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A58D1-32E8-4A08-9BF1-E5E708A3B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24</Pages>
  <Words>36551</Words>
  <Characters>208345</Characters>
  <Application>Microsoft Office Word</Application>
  <DocSecurity>0</DocSecurity>
  <Lines>1736</Lines>
  <Paragraphs>488</Paragraphs>
  <ScaleCrop>false</ScaleCrop>
  <HeadingPairs>
    <vt:vector size="2" baseType="variant">
      <vt:variant>
        <vt:lpstr>Title</vt:lpstr>
      </vt:variant>
      <vt:variant>
        <vt:i4>1</vt:i4>
      </vt:variant>
    </vt:vector>
  </HeadingPairs>
  <TitlesOfParts>
    <vt:vector size="1" baseType="lpstr">
      <vt:lpstr>Dynamics of parasite aggregation under intense control efforts and implications for helminthiases elimination</vt:lpstr>
    </vt:vector>
  </TitlesOfParts>
  <Company>UC Berkeley</Company>
  <LinksUpToDate>false</LinksUpToDate>
  <CharactersWithSpaces>244408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Dynamics of parasite aggregation under intense control efforts and implications for helminthiases elimination</dc:title>
  <dc:subject/>
  <dc:creator>Christopher M. Hoover, Stefanie Knopp, Joseph A. Lewnard, Alan E. Hubbard, Jay Graham, Giulio A. de Leo, Susanne H. Sokolow, David Rollinson, Fatma Kabole, Justin V. Remais</dc:creator>
  <cp:keywords/>
  <dc:description/>
  <cp:lastModifiedBy>Hoover, Christopher M</cp:lastModifiedBy>
  <cp:revision>10</cp:revision>
  <dcterms:created xsi:type="dcterms:W3CDTF">2021-03-03T00:04:00Z</dcterms:created>
  <dcterms:modified xsi:type="dcterms:W3CDTF">2021-03-15T22:51:00Z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aggrefs.bib</vt:lpwstr>
  </property>
  <property fmtid="{D5CDD505-2E9C-101B-9397-08002B2CF9AE}" pid="3" name="csl">
    <vt:lpwstr>../../plos.csl</vt:lpwstr>
  </property>
  <property fmtid="{D5CDD505-2E9C-101B-9397-08002B2CF9AE}" pid="4" name="geometry">
    <vt:lpwstr>margin=2cm</vt:lpwstr>
  </property>
  <property fmtid="{D5CDD505-2E9C-101B-9397-08002B2CF9AE}" pid="5" name="header-includes">
    <vt:lpwstr/>
  </property>
  <property fmtid="{D5CDD505-2E9C-101B-9397-08002B2CF9AE}" pid="6" name="output">
    <vt:lpwstr/>
  </property>
  <property fmtid="{D5CDD505-2E9C-101B-9397-08002B2CF9AE}" pid="7" name="Mendeley Recent Style Id 0_1">
    <vt:lpwstr>http://www.zotero.org/styles/apa</vt:lpwstr>
  </property>
  <property fmtid="{D5CDD505-2E9C-101B-9397-08002B2CF9AE}" pid="8" name="Mendeley Recent Style Name 0_1">
    <vt:lpwstr>American Psychological Association 6th edition</vt:lpwstr>
  </property>
  <property fmtid="{D5CDD505-2E9C-101B-9397-08002B2CF9AE}" pid="9" name="Mendeley Recent Style Id 1_1">
    <vt:lpwstr>http://www.zotero.org/styles/chicago-author-date</vt:lpwstr>
  </property>
  <property fmtid="{D5CDD505-2E9C-101B-9397-08002B2CF9AE}" pid="10" name="Mendeley Recent Style Name 1_1">
    <vt:lpwstr>Chicago Manual of Style 17th edition (author-date)</vt:lpwstr>
  </property>
  <property fmtid="{D5CDD505-2E9C-101B-9397-08002B2CF9AE}" pid="11" name="Mendeley Recent Style Id 2_1">
    <vt:lpwstr>http://www.zotero.org/styles/ieee</vt:lpwstr>
  </property>
  <property fmtid="{D5CDD505-2E9C-101B-9397-08002B2CF9AE}" pid="12" name="Mendeley Recent Style Name 2_1">
    <vt:lpwstr>IEEE</vt:lpwstr>
  </property>
  <property fmtid="{D5CDD505-2E9C-101B-9397-08002B2CF9AE}" pid="13" name="Mendeley Recent Style Id 3_1">
    <vt:lpwstr>http://www.zotero.org/styles/journal-of-theoretical-biology</vt:lpwstr>
  </property>
  <property fmtid="{D5CDD505-2E9C-101B-9397-08002B2CF9AE}" pid="14" name="Mendeley Recent Style Name 3_1">
    <vt:lpwstr>Journal of Theoretical Biology</vt:lpwstr>
  </property>
  <property fmtid="{D5CDD505-2E9C-101B-9397-08002B2CF9AE}" pid="15" name="Mendeley Recent Style Id 4_1">
    <vt:lpwstr>http://www.zotero.org/styles/modern-humanities-research-association</vt:lpwstr>
  </property>
  <property fmtid="{D5CDD505-2E9C-101B-9397-08002B2CF9AE}" pid="16" name="Mendeley Recent Style Name 4_1">
    <vt:lpwstr>Modern Humanities Research Association 3rd edition (note with bibliography)</vt:lpwstr>
  </property>
  <property fmtid="{D5CDD505-2E9C-101B-9397-08002B2CF9AE}" pid="17" name="Mendeley Recent Style Id 5_1">
    <vt:lpwstr>http://www.zotero.org/styles/modern-language-association</vt:lpwstr>
  </property>
  <property fmtid="{D5CDD505-2E9C-101B-9397-08002B2CF9AE}" pid="18" name="Mendeley Recent Style Name 5_1">
    <vt:lpwstr>Modern Language Association 8th edition</vt:lpwstr>
  </property>
  <property fmtid="{D5CDD505-2E9C-101B-9397-08002B2CF9AE}" pid="19" name="Mendeley Recent Style Id 6_1">
    <vt:lpwstr>http://www.zotero.org/styles/plos-neglected-tropical-diseases</vt:lpwstr>
  </property>
  <property fmtid="{D5CDD505-2E9C-101B-9397-08002B2CF9AE}" pid="20" name="Mendeley Recent Style Name 6_1">
    <vt:lpwstr>PLOS Neglected Tropical Diseases</vt:lpwstr>
  </property>
  <property fmtid="{D5CDD505-2E9C-101B-9397-08002B2CF9AE}" pid="21" name="Mendeley Recent Style Id 7_1">
    <vt:lpwstr>http://www.zotero.org/styles/pnas</vt:lpwstr>
  </property>
  <property fmtid="{D5CDD505-2E9C-101B-9397-08002B2CF9AE}" pid="22" name="Mendeley Recent Style Name 7_1">
    <vt:lpwstr>Proceedings of the National Academy of Sciences of the United States of America</vt:lpwstr>
  </property>
  <property fmtid="{D5CDD505-2E9C-101B-9397-08002B2CF9AE}" pid="23" name="Mendeley Recent Style Id 8_1">
    <vt:lpwstr>http://www.zotero.org/styles/science</vt:lpwstr>
  </property>
  <property fmtid="{D5CDD505-2E9C-101B-9397-08002B2CF9AE}" pid="24" name="Mendeley Recent Style Name 8_1">
    <vt:lpwstr>Science</vt:lpwstr>
  </property>
  <property fmtid="{D5CDD505-2E9C-101B-9397-08002B2CF9AE}" pid="25" name="Mendeley Recent Style Id 9_1">
    <vt:lpwstr>http://www.zotero.org/styles/vancouver</vt:lpwstr>
  </property>
  <property fmtid="{D5CDD505-2E9C-101B-9397-08002B2CF9AE}" pid="26" name="Mendeley Recent Style Name 9_1">
    <vt:lpwstr>Vancouver</vt:lpwstr>
  </property>
  <property fmtid="{D5CDD505-2E9C-101B-9397-08002B2CF9AE}" pid="27" name="Mendeley Document_1">
    <vt:lpwstr>True</vt:lpwstr>
  </property>
  <property fmtid="{D5CDD505-2E9C-101B-9397-08002B2CF9AE}" pid="28" name="Mendeley Citation Style_1">
    <vt:lpwstr>http://www.zotero.org/styles/plos-neglected-tropical-diseases</vt:lpwstr>
  </property>
  <property fmtid="{D5CDD505-2E9C-101B-9397-08002B2CF9AE}" pid="29" name="Mendeley Unique User Id_1">
    <vt:lpwstr>55605ed3-b940-30b8-96ff-c2e86ef095da</vt:lpwstr>
  </property>
</Properties>
</file>